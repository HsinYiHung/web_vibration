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3FCFF" w14:textId="21C4F54E" w:rsidR="00111658" w:rsidRDefault="002C5689">
      <w:pPr>
        <w:jc w:val="both"/>
        <w:pPrChange w:id="0" w:author="Chen Li" w:date="2020-09-03T01:06:00Z">
          <w:pPr/>
        </w:pPrChange>
      </w:pPr>
      <w:commentRangeStart w:id="1"/>
      <w:commentRangeStart w:id="2"/>
      <w:r>
        <w:t xml:space="preserve">Navigation </w:t>
      </w:r>
      <w:commentRangeEnd w:id="1"/>
      <w:r w:rsidR="008F0CAA">
        <w:rPr>
          <w:rStyle w:val="CommentReference"/>
        </w:rPr>
        <w:commentReference w:id="1"/>
      </w:r>
      <w:commentRangeEnd w:id="2"/>
      <w:r w:rsidR="00914E4E">
        <w:rPr>
          <w:rStyle w:val="CommentReference"/>
        </w:rPr>
        <w:commentReference w:id="2"/>
      </w:r>
      <w:r w:rsidR="00E271BE">
        <w:t xml:space="preserve">is a fundamental behavior that has evolved multiple times during the course of evolution. This is not a trivial task, </w:t>
      </w:r>
      <w:del w:id="3" w:author="Chen Li" w:date="2020-09-03T01:09:00Z">
        <w:r w:rsidR="00E271BE" w:rsidDel="00A07C68">
          <w:delText xml:space="preserve">since </w:delText>
        </w:r>
      </w:del>
      <w:ins w:id="4" w:author="Chen Li" w:date="2020-09-03T01:09:00Z">
        <w:r w:rsidR="00A07C68">
          <w:t xml:space="preserve">because </w:t>
        </w:r>
      </w:ins>
      <w:r w:rsidR="00E271BE">
        <w:t xml:space="preserve">the environment is not uniform. Obstacles, changing terrain, and physical dangers constrain an animal’s </w:t>
      </w:r>
      <w:r w:rsidR="00F14F14">
        <w:t>choices</w:t>
      </w:r>
      <w:r w:rsidR="00E271BE">
        <w:t xml:space="preserve">, and require constant behavioral </w:t>
      </w:r>
      <w:r w:rsidR="00AC7154">
        <w:t>adjustment</w:t>
      </w:r>
      <w:r w:rsidR="00E271BE">
        <w:t xml:space="preserve"> to decide </w:t>
      </w:r>
      <w:commentRangeStart w:id="5"/>
      <w:r w:rsidR="00E271BE">
        <w:t xml:space="preserve">optimal </w:t>
      </w:r>
      <w:commentRangeEnd w:id="5"/>
      <w:r w:rsidR="00B36296">
        <w:rPr>
          <w:rStyle w:val="CommentReference"/>
        </w:rPr>
        <w:commentReference w:id="5"/>
      </w:r>
      <w:del w:id="6" w:author="Chen Li" w:date="2020-09-03T00:44:00Z">
        <w:r w:rsidDel="00413A04">
          <w:delText xml:space="preserve"> </w:delText>
        </w:r>
      </w:del>
      <w:r>
        <w:t xml:space="preserve">trajectory and </w:t>
      </w:r>
      <w:r w:rsidR="00E271BE">
        <w:t>limb placement. Like a dog choosing to carefully place its paws on the white strips of a cross</w:t>
      </w:r>
      <w:del w:id="7" w:author="Chen Li" w:date="2020-09-03T00:45:00Z">
        <w:r w:rsidR="00E271BE" w:rsidDel="00413A04">
          <w:delText>-</w:delText>
        </w:r>
      </w:del>
      <w:r w:rsidR="00E271BE">
        <w:t xml:space="preserve">walk on a hot day, </w:t>
      </w:r>
      <w:r w:rsidR="00AC7154">
        <w:t xml:space="preserve">animals alter their innate motor programs to mitigate environmental constraints. A unique motor program </w:t>
      </w:r>
      <w:r w:rsidR="00F14F14">
        <w:t xml:space="preserve">where this is exceptionally important </w:t>
      </w:r>
      <w:r w:rsidR="00AC7154" w:rsidRPr="00F94822">
        <w:t>is climbing.</w:t>
      </w:r>
      <w:r w:rsidR="00AC7154">
        <w:t xml:space="preserve"> Unlike crawling/walking, climbing requires the animal to suspend itself by a substrate that is not as uniform as the ground. An incorrect step while walking </w:t>
      </w:r>
      <w:r w:rsidR="00F14F14">
        <w:t>may</w:t>
      </w:r>
      <w:r w:rsidR="00AC7154">
        <w:t xml:space="preserve"> lead an animal to fall a short distance, but a misstep while climbing can be </w:t>
      </w:r>
      <w:r w:rsidR="00F14F14">
        <w:t xml:space="preserve">potentially </w:t>
      </w:r>
      <w:r w:rsidR="00AC7154">
        <w:t xml:space="preserve">disastrous. </w:t>
      </w:r>
      <w:commentRangeStart w:id="8"/>
      <w:ins w:id="9" w:author="Chen Li" w:date="2020-09-03T01:06:00Z">
        <w:r w:rsidR="006706C3">
          <w:t xml:space="preserve">Nocturnal </w:t>
        </w:r>
        <w:commentRangeEnd w:id="8"/>
        <w:r w:rsidR="006706C3">
          <w:rPr>
            <w:rStyle w:val="CommentReference"/>
          </w:rPr>
          <w:commentReference w:id="8"/>
        </w:r>
        <w:r w:rsidR="006706C3">
          <w:t>o</w:t>
        </w:r>
      </w:ins>
      <w:del w:id="10" w:author="Chen Li" w:date="2020-09-03T01:06:00Z">
        <w:r w:rsidR="00F14F14" w:rsidDel="006706C3">
          <w:delText>O</w:delText>
        </w:r>
      </w:del>
      <w:r w:rsidR="00F14F14">
        <w:t xml:space="preserve">rb-weaving spiders are an excellent example of this behavior. They live for most of their lives on their webs, and </w:t>
      </w:r>
      <w:ins w:id="11" w:author="Chen Li" w:date="2020-09-03T00:45:00Z">
        <w:r w:rsidR="00413A04">
          <w:t xml:space="preserve">they </w:t>
        </w:r>
      </w:ins>
      <w:r w:rsidR="00F14F14">
        <w:t xml:space="preserve">must navigate the web’s variable geometry to capture their prey. The web itself provides a uniquely advantageous substrate for experimentation, </w:t>
      </w:r>
      <w:del w:id="12" w:author="Chen Li" w:date="2020-09-03T01:09:00Z">
        <w:r w:rsidR="00F14F14" w:rsidDel="00A07C68">
          <w:delText xml:space="preserve">since </w:delText>
        </w:r>
      </w:del>
      <w:ins w:id="13" w:author="Chen Li" w:date="2020-09-03T01:09:00Z">
        <w:r w:rsidR="00A07C68">
          <w:t xml:space="preserve">because </w:t>
        </w:r>
      </w:ins>
      <w:r w:rsidR="00F14F14">
        <w:t>its geometry is easy to quantify</w:t>
      </w:r>
      <w:del w:id="14" w:author="Chen Li" w:date="2020-09-03T01:09:00Z">
        <w:r w:rsidR="00F14F14" w:rsidDel="00A07C68">
          <w:delText>,</w:delText>
        </w:r>
      </w:del>
      <w:r w:rsidR="00F14F14">
        <w:t xml:space="preserve"> and is behaviorally relevant to the spider. </w:t>
      </w:r>
      <w:r>
        <w:t>It also serves as the primary source of sensory input</w:t>
      </w:r>
      <w:ins w:id="15" w:author="Chen Li" w:date="2020-09-03T00:46:00Z">
        <w:r w:rsidR="00413A04">
          <w:t xml:space="preserve"> </w:t>
        </w:r>
      </w:ins>
      <w:ins w:id="16" w:author="Chen Li" w:date="2020-09-03T00:47:00Z">
        <w:r w:rsidR="00413A04">
          <w:t>(vibration)</w:t>
        </w:r>
      </w:ins>
      <w:r>
        <w:t xml:space="preserve"> used for navigation. </w:t>
      </w:r>
      <w:r w:rsidR="00F14F14">
        <w:t>Many other climbing animals, such as primates, evolved to climb variable environments</w:t>
      </w:r>
      <w:del w:id="17" w:author="Chen Li" w:date="2020-09-03T00:47:00Z">
        <w:r w:rsidDel="00413A04">
          <w:delText xml:space="preserve">, </w:delText>
        </w:r>
      </w:del>
      <w:ins w:id="18" w:author="Chen Li" w:date="2020-09-03T00:47:00Z">
        <w:r w:rsidR="00413A04">
          <w:t xml:space="preserve">; </w:t>
        </w:r>
      </w:ins>
      <w:r>
        <w:t>however</w:t>
      </w:r>
      <w:ins w:id="19" w:author="Chen Li" w:date="2020-09-03T00:47:00Z">
        <w:r w:rsidR="00413A04">
          <w:t>,</w:t>
        </w:r>
      </w:ins>
      <w:r>
        <w:t xml:space="preserve"> these organisms are often not </w:t>
      </w:r>
      <w:commentRangeStart w:id="20"/>
      <w:r>
        <w:t xml:space="preserve">tractable </w:t>
      </w:r>
      <w:commentRangeEnd w:id="20"/>
      <w:r w:rsidR="00413A04">
        <w:rPr>
          <w:rStyle w:val="CommentReference"/>
        </w:rPr>
        <w:commentReference w:id="20"/>
      </w:r>
      <w:r>
        <w:t>for experiments</w:t>
      </w:r>
      <w:r w:rsidR="00F14F14">
        <w:t>. Artificial environments with known parameters can be created</w:t>
      </w:r>
      <w:del w:id="21" w:author="Chen Li" w:date="2020-09-03T01:09:00Z">
        <w:r w:rsidR="00F14F14" w:rsidDel="00A07C68">
          <w:delText>,</w:delText>
        </w:r>
      </w:del>
      <w:r w:rsidR="00F14F14">
        <w:t xml:space="preserve"> but have dubious behavioral relevance.</w:t>
      </w:r>
      <w:r>
        <w:t xml:space="preserve"> Model organisms such as mice can climb variable substrates, but this is often a learned behavior</w:t>
      </w:r>
      <w:r w:rsidR="00F62CC0">
        <w:t>, and not their primary mode of locomotion</w:t>
      </w:r>
      <w:r>
        <w:t xml:space="preserve">. However, orb-weaving spiders are small, with brains that evolved to primarily </w:t>
      </w:r>
      <w:r w:rsidR="004B14F8">
        <w:t>navigate on webs.</w:t>
      </w:r>
      <w:del w:id="22" w:author="Chen Li" w:date="2020-09-03T00:49:00Z">
        <w:r w:rsidDel="00413A04">
          <w:delText xml:space="preserve"> </w:delText>
        </w:r>
      </w:del>
    </w:p>
    <w:p w14:paraId="2B0DB162" w14:textId="77777777" w:rsidR="00F14F14" w:rsidRDefault="00F14F14">
      <w:pPr>
        <w:jc w:val="both"/>
        <w:pPrChange w:id="23" w:author="Chen Li" w:date="2020-09-03T01:06:00Z">
          <w:pPr/>
        </w:pPrChange>
      </w:pPr>
    </w:p>
    <w:p w14:paraId="475AC1E9" w14:textId="1C483C2F" w:rsidR="00F14F14" w:rsidRDefault="00F14F14">
      <w:pPr>
        <w:jc w:val="both"/>
        <w:pPrChange w:id="24" w:author="Chen Li" w:date="2020-09-03T01:06:00Z">
          <w:pPr/>
        </w:pPrChange>
      </w:pPr>
      <w:r>
        <w:t>Despite considerable research into web</w:t>
      </w:r>
      <w:del w:id="25" w:author="Chen Li" w:date="2020-09-03T00:49:00Z">
        <w:r w:rsidDel="00413A04">
          <w:delText>-</w:delText>
        </w:r>
      </w:del>
      <w:ins w:id="26" w:author="Chen Li" w:date="2020-09-03T00:49:00Z">
        <w:r w:rsidR="00413A04">
          <w:t xml:space="preserve"> </w:t>
        </w:r>
      </w:ins>
      <w:r>
        <w:t>geometry</w:t>
      </w:r>
      <w:ins w:id="27" w:author="Chen Li" w:date="2020-09-03T00:49:00Z">
        <w:r w:rsidR="00413A04">
          <w:t>, we</w:t>
        </w:r>
      </w:ins>
      <w:ins w:id="28" w:author="Chen Li" w:date="2020-09-03T00:50:00Z">
        <w:r w:rsidR="00413A04">
          <w:t xml:space="preserve">b </w:t>
        </w:r>
      </w:ins>
      <w:ins w:id="29" w:author="Chen Li" w:date="2020-09-03T00:49:00Z">
        <w:r w:rsidR="00413A04">
          <w:t>biomaterial</w:t>
        </w:r>
      </w:ins>
      <w:r>
        <w:t xml:space="preserve"> and web-building behavior, the </w:t>
      </w:r>
      <w:del w:id="30" w:author="Chen Li" w:date="2020-09-03T00:50:00Z">
        <w:r w:rsidDel="00413A04">
          <w:delText xml:space="preserve">actual </w:delText>
        </w:r>
      </w:del>
      <w:r w:rsidR="00B7652A">
        <w:t>bio</w:t>
      </w:r>
      <w:r>
        <w:t xml:space="preserve">mechanics and ethology of </w:t>
      </w:r>
      <w:ins w:id="31" w:author="Chen Li" w:date="2020-09-03T00:50:00Z">
        <w:r w:rsidR="00413A04">
          <w:t xml:space="preserve">spider </w:t>
        </w:r>
      </w:ins>
      <w:r>
        <w:t xml:space="preserve">limb movement along the web are poorly understood. An improved understanding of this behavior will help inform </w:t>
      </w:r>
      <w:r w:rsidR="00B7652A">
        <w:t xml:space="preserve">not only how </w:t>
      </w:r>
      <w:commentRangeStart w:id="32"/>
      <w:r w:rsidR="00B7652A">
        <w:t>animals adjust their behaviors to accommodate their environment</w:t>
      </w:r>
      <w:commentRangeEnd w:id="32"/>
      <w:r w:rsidR="00252D2D">
        <w:rPr>
          <w:rStyle w:val="CommentReference"/>
        </w:rPr>
        <w:commentReference w:id="32"/>
      </w:r>
      <w:r w:rsidR="00B7652A">
        <w:t xml:space="preserve">, but also help inform how we can use this knowledge to build robots that can climb along suspended </w:t>
      </w:r>
      <w:r w:rsidR="00DE2C2A">
        <w:t>substrates</w:t>
      </w:r>
      <w:r w:rsidR="00B7652A">
        <w:t>.</w:t>
      </w:r>
      <w:r w:rsidR="00B36296">
        <w:t xml:space="preserve"> </w:t>
      </w:r>
      <w:del w:id="33" w:author="Chen Li" w:date="2020-09-03T00:54:00Z">
        <w:r w:rsidR="00B36296" w:rsidDel="00252D2D">
          <w:delText xml:space="preserve">This </w:delText>
        </w:r>
      </w:del>
      <w:ins w:id="34" w:author="Chen Li" w:date="2020-09-03T00:54:00Z">
        <w:r w:rsidR="00252D2D">
          <w:t xml:space="preserve">Such robots </w:t>
        </w:r>
      </w:ins>
      <w:r w:rsidR="00B36296">
        <w:t xml:space="preserve">can be useful for dangerous tasks such as high voltage cable inspection and maintenance, </w:t>
      </w:r>
      <w:r w:rsidR="00CA6C24">
        <w:t>bridge and tower construction and maintenance, etc.</w:t>
      </w:r>
    </w:p>
    <w:p w14:paraId="7FCDE228" w14:textId="1C482465" w:rsidR="00B7652A" w:rsidRDefault="00B7652A">
      <w:pPr>
        <w:jc w:val="both"/>
        <w:pPrChange w:id="35" w:author="Chen Li" w:date="2020-09-03T01:06:00Z">
          <w:pPr/>
        </w:pPrChange>
      </w:pPr>
    </w:p>
    <w:p w14:paraId="16A8ED51" w14:textId="1C037AFE" w:rsidR="005357C3" w:rsidRDefault="005357C3">
      <w:pPr>
        <w:jc w:val="both"/>
        <w:pPrChange w:id="36" w:author="Chen Li" w:date="2020-09-03T01:06:00Z">
          <w:pPr/>
        </w:pPrChange>
      </w:pPr>
      <w:r w:rsidRPr="000C4160">
        <w:rPr>
          <w:b/>
          <w:bCs/>
          <w:u w:val="single"/>
          <w:rPrChange w:id="37" w:author="Andrew Gordus" w:date="2020-09-02T08:25:00Z">
            <w:rPr/>
          </w:rPrChange>
        </w:rPr>
        <w:t>Hypothesis</w:t>
      </w:r>
      <w:r>
        <w:t xml:space="preserve">: Spiders sense and actively filter vibrational frequencies </w:t>
      </w:r>
      <w:del w:id="38" w:author="Chen Li" w:date="2020-09-03T00:55:00Z">
        <w:r w:rsidDel="00252D2D">
          <w:delText xml:space="preserve">sensed </w:delText>
        </w:r>
      </w:del>
      <w:ins w:id="39" w:author="Chen Li" w:date="2020-09-03T00:55:00Z">
        <w:r w:rsidR="00252D2D">
          <w:t xml:space="preserve">detected </w:t>
        </w:r>
      </w:ins>
      <w:r>
        <w:t>by their legs</w:t>
      </w:r>
      <w:del w:id="40" w:author="Chen Li" w:date="2020-09-03T01:09:00Z">
        <w:r w:rsidDel="00A07C68">
          <w:delText>,</w:delText>
        </w:r>
      </w:del>
      <w:r>
        <w:t xml:space="preserve"> and use this information for web navigation and object localization.</w:t>
      </w:r>
    </w:p>
    <w:p w14:paraId="3AFE9065" w14:textId="52F63FCB" w:rsidR="00F31593" w:rsidRDefault="00F31593">
      <w:pPr>
        <w:jc w:val="both"/>
        <w:pPrChange w:id="41" w:author="Chen Li" w:date="2020-09-03T01:06:00Z">
          <w:pPr/>
        </w:pPrChange>
      </w:pPr>
    </w:p>
    <w:p w14:paraId="4BFA2510" w14:textId="3D2D6E35" w:rsidR="00F31593" w:rsidRPr="0072760C" w:rsidRDefault="00F31593">
      <w:pPr>
        <w:jc w:val="both"/>
        <w:rPr>
          <w:b/>
          <w:bCs/>
          <w:u w:val="single"/>
        </w:rPr>
        <w:pPrChange w:id="42" w:author="Chen Li" w:date="2020-09-03T01:06:00Z">
          <w:pPr/>
        </w:pPrChange>
      </w:pPr>
      <w:r w:rsidRPr="0072760C">
        <w:rPr>
          <w:b/>
          <w:bCs/>
          <w:u w:val="single"/>
        </w:rPr>
        <w:t>Nature of Collaboration</w:t>
      </w:r>
    </w:p>
    <w:p w14:paraId="12E9B7CE" w14:textId="0022C573" w:rsidR="00F31593" w:rsidRDefault="00F31593">
      <w:pPr>
        <w:jc w:val="both"/>
        <w:pPrChange w:id="43" w:author="Chen Li" w:date="2020-09-03T01:06:00Z">
          <w:pPr/>
        </w:pPrChange>
      </w:pPr>
    </w:p>
    <w:p w14:paraId="50FD80B4" w14:textId="46E8B06C" w:rsidR="008E4A70" w:rsidRDefault="008E4A70">
      <w:pPr>
        <w:jc w:val="both"/>
        <w:pPrChange w:id="44" w:author="Chen Li" w:date="2020-09-03T01:06:00Z">
          <w:pPr/>
        </w:pPrChange>
      </w:pPr>
      <w:r>
        <w:t>Chen Li has extensive experience in biomechanics</w:t>
      </w:r>
      <w:del w:id="45" w:author="Chen Li" w:date="2020-09-03T01:01:00Z">
        <w:r w:rsidDel="008F0CAA">
          <w:delText>,</w:delText>
        </w:r>
      </w:del>
      <w:r>
        <w:t xml:space="preserve"> and the modeling of </w:t>
      </w:r>
      <w:del w:id="46" w:author="Chen Li" w:date="2020-09-03T00:59:00Z">
        <w:r w:rsidRPr="00252D2D" w:rsidDel="00252D2D">
          <w:delText>XXXXX</w:delText>
        </w:r>
      </w:del>
      <w:ins w:id="47" w:author="Chen Li" w:date="2020-09-03T00:59:00Z">
        <w:r w:rsidR="00252D2D">
          <w:t>animal locomotion in complex environments</w:t>
        </w:r>
      </w:ins>
      <w:r>
        <w:t xml:space="preserve">. Andrew </w:t>
      </w:r>
      <w:proofErr w:type="spellStart"/>
      <w:r>
        <w:t>Gordus</w:t>
      </w:r>
      <w:proofErr w:type="spellEnd"/>
      <w:r>
        <w:t xml:space="preserve"> has </w:t>
      </w:r>
      <w:r w:rsidR="00CA4A49">
        <w:t xml:space="preserve">extensive experience in invertebrate behavioral neuroscience, </w:t>
      </w:r>
      <w:del w:id="48" w:author="Chen Li" w:date="2020-09-03T01:00:00Z">
        <w:r w:rsidR="00CA4A49" w:rsidDel="00252D2D">
          <w:delText xml:space="preserve">and </w:delText>
        </w:r>
      </w:del>
      <w:r w:rsidR="00CA4A49">
        <w:t xml:space="preserve">has </w:t>
      </w:r>
      <w:r>
        <w:t xml:space="preserve">maintained a spider colony of several hundred </w:t>
      </w:r>
      <w:proofErr w:type="gramStart"/>
      <w:r>
        <w:t>individuals, and</w:t>
      </w:r>
      <w:proofErr w:type="gramEnd"/>
      <w:r>
        <w:t xml:space="preserve"> has developed a research program focusing on uncovering the underlying neuronal mechanisms that encode orb-weaving behavior. </w:t>
      </w:r>
      <w:r w:rsidR="00CA4A49">
        <w:t>The combination of defining underlying biological mechan</w:t>
      </w:r>
      <w:del w:id="49" w:author="Chen Li" w:date="2020-09-03T01:00:00Z">
        <w:r w:rsidR="00CA4A49" w:rsidDel="00252D2D">
          <w:delText>s</w:delText>
        </w:r>
      </w:del>
      <w:r w:rsidR="00CA4A49">
        <w:t>isms of navigation</w:t>
      </w:r>
      <w:del w:id="50" w:author="Chen Li" w:date="2020-09-03T01:00:00Z">
        <w:r w:rsidR="00CA4A49" w:rsidDel="00252D2D">
          <w:delText>,</w:delText>
        </w:r>
      </w:del>
      <w:r w:rsidR="00CA4A49">
        <w:t xml:space="preserve"> with biomechanical modeling will enable a </w:t>
      </w:r>
      <w:del w:id="51" w:author="Chen Li" w:date="2020-09-03T00:56:00Z">
        <w:r w:rsidR="00CA4A49" w:rsidDel="00252D2D">
          <w:delText>profoundly insightful</w:delText>
        </w:r>
      </w:del>
      <w:ins w:id="52" w:author="Chen Li" w:date="2020-09-03T00:56:00Z">
        <w:r w:rsidR="00252D2D">
          <w:t>new</w:t>
        </w:r>
      </w:ins>
      <w:r w:rsidR="00CA4A49">
        <w:t xml:space="preserve"> understanding of the principles </w:t>
      </w:r>
      <w:del w:id="53" w:author="Chen Li" w:date="2020-09-03T01:00:00Z">
        <w:r w:rsidR="00CA4A49" w:rsidDel="00252D2D">
          <w:delText xml:space="preserve">for </w:delText>
        </w:r>
      </w:del>
      <w:ins w:id="54" w:author="Chen Li" w:date="2020-09-03T01:00:00Z">
        <w:r w:rsidR="00252D2D">
          <w:t xml:space="preserve">of </w:t>
        </w:r>
      </w:ins>
      <w:r w:rsidR="00CA4A49">
        <w:t xml:space="preserve">optimal </w:t>
      </w:r>
      <w:del w:id="55" w:author="Chen Li" w:date="2020-09-03T01:00:00Z">
        <w:r w:rsidR="00CA4A49" w:rsidDel="00252D2D">
          <w:delText xml:space="preserve">locomotion </w:delText>
        </w:r>
      </w:del>
      <w:ins w:id="56" w:author="Chen Li" w:date="2020-09-03T01:00:00Z">
        <w:r w:rsidR="00252D2D">
          <w:t xml:space="preserve">navigation </w:t>
        </w:r>
      </w:ins>
      <w:r w:rsidR="00CA4A49">
        <w:t>and object localization on suspended substrates.</w:t>
      </w:r>
    </w:p>
    <w:p w14:paraId="61B89646" w14:textId="77777777" w:rsidR="00F31593" w:rsidRDefault="00F31593">
      <w:pPr>
        <w:jc w:val="both"/>
        <w:pPrChange w:id="57" w:author="Chen Li" w:date="2020-09-03T01:06:00Z">
          <w:pPr/>
        </w:pPrChange>
      </w:pPr>
    </w:p>
    <w:p w14:paraId="186A028F" w14:textId="208C9EA6" w:rsidR="00B7652A" w:rsidRPr="000C4160" w:rsidRDefault="00B7652A">
      <w:pPr>
        <w:jc w:val="both"/>
        <w:rPr>
          <w:b/>
          <w:bCs/>
          <w:rPrChange w:id="58" w:author="Andrew Gordus" w:date="2020-09-02T08:25:00Z">
            <w:rPr/>
          </w:rPrChange>
        </w:rPr>
        <w:pPrChange w:id="59" w:author="Chen Li" w:date="2020-09-03T01:06:00Z">
          <w:pPr/>
        </w:pPrChange>
      </w:pPr>
      <w:r w:rsidRPr="000C4160">
        <w:rPr>
          <w:b/>
          <w:bCs/>
          <w:rPrChange w:id="60" w:author="Andrew Gordus" w:date="2020-09-02T08:25:00Z">
            <w:rPr/>
          </w:rPrChange>
        </w:rPr>
        <w:t xml:space="preserve">Aim 1: </w:t>
      </w:r>
      <w:r w:rsidR="00CA4A49" w:rsidRPr="000C4160">
        <w:rPr>
          <w:b/>
          <w:bCs/>
          <w:rPrChange w:id="61" w:author="Andrew Gordus" w:date="2020-09-02T08:25:00Z">
            <w:rPr/>
          </w:rPrChange>
        </w:rPr>
        <w:t>Define vibrational sensory field detected by spider limbs</w:t>
      </w:r>
      <w:r w:rsidRPr="000C4160">
        <w:rPr>
          <w:b/>
          <w:bCs/>
          <w:rPrChange w:id="62" w:author="Andrew Gordus" w:date="2020-09-02T08:25:00Z">
            <w:rPr/>
          </w:rPrChange>
        </w:rPr>
        <w:t>. (</w:t>
      </w:r>
      <w:proofErr w:type="spellStart"/>
      <w:r w:rsidRPr="000C4160">
        <w:rPr>
          <w:b/>
          <w:bCs/>
          <w:rPrChange w:id="63" w:author="Andrew Gordus" w:date="2020-09-02T08:25:00Z">
            <w:rPr/>
          </w:rPrChange>
        </w:rPr>
        <w:t>Gordus</w:t>
      </w:r>
      <w:proofErr w:type="spellEnd"/>
      <w:r w:rsidRPr="000C4160">
        <w:rPr>
          <w:b/>
          <w:bCs/>
          <w:rPrChange w:id="64" w:author="Andrew Gordus" w:date="2020-09-02T08:25:00Z">
            <w:rPr/>
          </w:rPrChange>
        </w:rPr>
        <w:t>)</w:t>
      </w:r>
    </w:p>
    <w:p w14:paraId="35F0DC53" w14:textId="738EB93A" w:rsidR="00B7652A" w:rsidRPr="0072760C" w:rsidRDefault="00B7652A">
      <w:pPr>
        <w:jc w:val="both"/>
        <w:rPr>
          <w:b/>
          <w:bCs/>
        </w:rPr>
        <w:pPrChange w:id="65" w:author="Chen Li" w:date="2020-09-03T01:06:00Z">
          <w:pPr/>
        </w:pPrChange>
      </w:pPr>
      <w:r w:rsidRPr="000C4160">
        <w:rPr>
          <w:b/>
          <w:bCs/>
          <w:rPrChange w:id="66" w:author="Andrew Gordus" w:date="2020-09-02T08:25:00Z">
            <w:rPr/>
          </w:rPrChange>
        </w:rPr>
        <w:t xml:space="preserve">Aim 2: Define </w:t>
      </w:r>
      <w:r w:rsidR="00EE29D9" w:rsidRPr="000C4160">
        <w:rPr>
          <w:b/>
          <w:bCs/>
          <w:rPrChange w:id="67" w:author="Andrew Gordus" w:date="2020-09-02T08:25:00Z">
            <w:rPr/>
          </w:rPrChange>
        </w:rPr>
        <w:t xml:space="preserve">action sequences </w:t>
      </w:r>
      <w:commentRangeStart w:id="68"/>
      <w:commentRangeEnd w:id="68"/>
      <w:r w:rsidR="00B36296" w:rsidRPr="0072760C">
        <w:rPr>
          <w:rStyle w:val="CommentReference"/>
          <w:b/>
          <w:bCs/>
        </w:rPr>
        <w:commentReference w:id="68"/>
      </w:r>
      <w:r w:rsidR="00EE29D9" w:rsidRPr="0072760C">
        <w:rPr>
          <w:b/>
          <w:bCs/>
        </w:rPr>
        <w:t>for</w:t>
      </w:r>
      <w:r w:rsidR="00CA4A49" w:rsidRPr="0072760C">
        <w:rPr>
          <w:b/>
          <w:bCs/>
        </w:rPr>
        <w:t xml:space="preserve"> sensory gain and locomotion</w:t>
      </w:r>
      <w:r w:rsidR="00CE49F0" w:rsidRPr="0072760C">
        <w:rPr>
          <w:b/>
          <w:bCs/>
        </w:rPr>
        <w:t>.</w:t>
      </w:r>
      <w:r w:rsidR="00CA4A49" w:rsidRPr="0072760C">
        <w:rPr>
          <w:b/>
          <w:bCs/>
        </w:rPr>
        <w:t xml:space="preserve"> (</w:t>
      </w:r>
      <w:proofErr w:type="spellStart"/>
      <w:r w:rsidR="00CA4A49" w:rsidRPr="0072760C">
        <w:rPr>
          <w:b/>
          <w:bCs/>
        </w:rPr>
        <w:t>Gordus</w:t>
      </w:r>
      <w:proofErr w:type="spellEnd"/>
      <w:r w:rsidR="00CA4A49" w:rsidRPr="0072760C">
        <w:rPr>
          <w:b/>
          <w:bCs/>
        </w:rPr>
        <w:t xml:space="preserve"> &amp; Li)</w:t>
      </w:r>
    </w:p>
    <w:p w14:paraId="744134B7" w14:textId="4564DAF5" w:rsidR="00B7652A" w:rsidRPr="0072760C" w:rsidRDefault="00B7652A">
      <w:pPr>
        <w:jc w:val="both"/>
        <w:rPr>
          <w:b/>
          <w:bCs/>
        </w:rPr>
        <w:pPrChange w:id="69" w:author="Chen Li" w:date="2020-09-03T01:06:00Z">
          <w:pPr/>
        </w:pPrChange>
      </w:pPr>
      <w:commentRangeStart w:id="70"/>
      <w:r w:rsidRPr="0072760C">
        <w:rPr>
          <w:b/>
          <w:bCs/>
        </w:rPr>
        <w:t>Aim 3</w:t>
      </w:r>
      <w:commentRangeEnd w:id="70"/>
      <w:r w:rsidR="00AE72D6" w:rsidRPr="0072760C">
        <w:rPr>
          <w:rStyle w:val="CommentReference"/>
          <w:b/>
          <w:bCs/>
        </w:rPr>
        <w:commentReference w:id="70"/>
      </w:r>
      <w:r w:rsidRPr="0072760C">
        <w:rPr>
          <w:b/>
          <w:bCs/>
        </w:rPr>
        <w:t xml:space="preserve">: Define physical </w:t>
      </w:r>
      <w:r w:rsidR="004511A2" w:rsidRPr="0072760C">
        <w:rPr>
          <w:b/>
          <w:bCs/>
        </w:rPr>
        <w:t>landscape of the web</w:t>
      </w:r>
      <w:del w:id="71" w:author="Chen Li" w:date="2020-09-03T01:07:00Z">
        <w:r w:rsidR="004511A2" w:rsidRPr="0072760C" w:rsidDel="00A07C68">
          <w:rPr>
            <w:b/>
            <w:bCs/>
          </w:rPr>
          <w:delText>,</w:delText>
        </w:r>
      </w:del>
      <w:r w:rsidR="004511A2" w:rsidRPr="0072760C">
        <w:rPr>
          <w:b/>
          <w:bCs/>
        </w:rPr>
        <w:t xml:space="preserve"> and </w:t>
      </w:r>
      <w:r w:rsidRPr="0072760C">
        <w:rPr>
          <w:b/>
          <w:bCs/>
        </w:rPr>
        <w:t>constraints of limb movement. (Li)</w:t>
      </w:r>
    </w:p>
    <w:p w14:paraId="00D2E8EA" w14:textId="511579AC" w:rsidR="005357C3" w:rsidRPr="0072760C" w:rsidRDefault="005357C3">
      <w:pPr>
        <w:jc w:val="both"/>
        <w:rPr>
          <w:b/>
          <w:bCs/>
        </w:rPr>
        <w:pPrChange w:id="72" w:author="Chen Li" w:date="2020-09-03T01:06:00Z">
          <w:pPr/>
        </w:pPrChange>
      </w:pPr>
    </w:p>
    <w:p w14:paraId="3FE9A642" w14:textId="505BDD5E" w:rsidR="00CA4A49" w:rsidRPr="0072760C" w:rsidRDefault="00CA4A49">
      <w:pPr>
        <w:jc w:val="both"/>
        <w:rPr>
          <w:b/>
          <w:bCs/>
          <w:u w:val="single"/>
        </w:rPr>
        <w:pPrChange w:id="73" w:author="Chen Li" w:date="2020-09-03T01:06:00Z">
          <w:pPr/>
        </w:pPrChange>
      </w:pPr>
      <w:r w:rsidRPr="0072760C">
        <w:rPr>
          <w:b/>
          <w:bCs/>
          <w:u w:val="single"/>
        </w:rPr>
        <w:t>Aim 1: Define vibrational sensory field detected by spider limbs.</w:t>
      </w:r>
    </w:p>
    <w:p w14:paraId="6F482D99" w14:textId="3F0A273D" w:rsidR="00CA4A49" w:rsidRDefault="00CA4A49">
      <w:pPr>
        <w:jc w:val="both"/>
        <w:pPrChange w:id="74" w:author="Chen Li" w:date="2020-09-03T01:06:00Z">
          <w:pPr/>
        </w:pPrChange>
      </w:pPr>
    </w:p>
    <w:p w14:paraId="40106857" w14:textId="25683A0E" w:rsidR="004941B5" w:rsidRDefault="00CA4A49">
      <w:pPr>
        <w:jc w:val="both"/>
        <w:pPrChange w:id="75" w:author="Chen Li" w:date="2020-09-03T01:06:00Z">
          <w:pPr/>
        </w:pPrChange>
      </w:pPr>
      <w:r>
        <w:t xml:space="preserve">The primary sensory input for orb-weaving spiders is tactile. Spiders sense substrate vibrations through the displacement of their legs that are detected by </w:t>
      </w:r>
      <w:r w:rsidRPr="00A07C68">
        <w:rPr>
          <w:highlight w:val="yellow"/>
          <w:rPrChange w:id="76" w:author="Chen Li" w:date="2020-09-03T01:10:00Z">
            <w:rPr/>
          </w:rPrChange>
        </w:rPr>
        <w:t>sensory sensilla</w:t>
      </w:r>
      <w:r>
        <w:t xml:space="preserve"> in their joints. Vision and olfaction play negligible roles</w:t>
      </w:r>
      <w:ins w:id="77" w:author="Chen Li" w:date="2020-09-03T01:10:00Z">
        <w:r w:rsidR="00A07C68">
          <w:t>,</w:t>
        </w:r>
      </w:ins>
      <w:r>
        <w:t xml:space="preserve"> </w:t>
      </w:r>
      <w:del w:id="78" w:author="Chen Li" w:date="2020-09-03T01:08:00Z">
        <w:r w:rsidDel="00A07C68">
          <w:delText xml:space="preserve">since </w:delText>
        </w:r>
      </w:del>
      <w:ins w:id="79" w:author="Chen Li" w:date="2020-09-03T01:08:00Z">
        <w:r w:rsidR="00A07C68">
          <w:t xml:space="preserve">because </w:t>
        </w:r>
      </w:ins>
      <w:del w:id="80" w:author="Chen Li" w:date="2020-09-03T01:08:00Z">
        <w:r w:rsidDel="00A07C68">
          <w:delText xml:space="preserve">often times </w:delText>
        </w:r>
      </w:del>
      <w:r>
        <w:t xml:space="preserve">the prey and web itself are </w:t>
      </w:r>
      <w:ins w:id="81" w:author="Chen Li" w:date="2020-09-03T01:08:00Z">
        <w:r w:rsidR="00A07C68">
          <w:t xml:space="preserve">most often </w:t>
        </w:r>
      </w:ins>
      <w:r>
        <w:t>not within the visual field of the animal</w:t>
      </w:r>
      <w:del w:id="82" w:author="Chen Li" w:date="2020-09-03T01:10:00Z">
        <w:r w:rsidDel="00A07C68">
          <w:delText>,</w:delText>
        </w:r>
      </w:del>
      <w:r>
        <w:t xml:space="preserve"> and spiders have limited olfactory capabilities. However, spiders have incredibly sensitive tactile sensing capabilities</w:t>
      </w:r>
      <w:ins w:id="83" w:author="Chen Li" w:date="2020-09-03T01:10:00Z">
        <w:r w:rsidR="00A07C68">
          <w:t>,</w:t>
        </w:r>
      </w:ins>
      <w:r>
        <w:t xml:space="preserve"> on par with </w:t>
      </w:r>
      <w:r>
        <w:lastRenderedPageBreak/>
        <w:t xml:space="preserve">the energy equivalent of the retina detecting single photons. While the vibrational sensitivities of single legs have been studied in other spider species, a full </w:t>
      </w:r>
      <w:r w:rsidR="004941B5">
        <w:t>investigation of all limbs</w:t>
      </w:r>
      <w:del w:id="84" w:author="Chen Li" w:date="2020-09-03T01:11:00Z">
        <w:r w:rsidR="004941B5" w:rsidDel="00F50F48">
          <w:delText>,</w:delText>
        </w:r>
      </w:del>
      <w:r w:rsidR="004941B5">
        <w:t xml:space="preserve"> and their vibrational sensitivities has not been performed. This is essential for knowing the </w:t>
      </w:r>
      <w:commentRangeStart w:id="85"/>
      <w:r w:rsidR="004941B5">
        <w:t>full sensory field</w:t>
      </w:r>
      <w:commentRangeEnd w:id="85"/>
      <w:r w:rsidR="00F50F48">
        <w:rPr>
          <w:rStyle w:val="CommentReference"/>
        </w:rPr>
        <w:commentReference w:id="85"/>
      </w:r>
      <w:r w:rsidR="004941B5">
        <w:t xml:space="preserve"> detected by the spider. </w:t>
      </w:r>
      <w:del w:id="86" w:author="Chen Li" w:date="2020-09-03T01:12:00Z">
        <w:r w:rsidR="004941B5" w:rsidDel="00F50F48">
          <w:delText xml:space="preserve">Since </w:delText>
        </w:r>
      </w:del>
      <w:ins w:id="87" w:author="Chen Li" w:date="2020-09-03T01:12:00Z">
        <w:r w:rsidR="00F50F48">
          <w:t xml:space="preserve">Because </w:t>
        </w:r>
      </w:ins>
      <w:r w:rsidR="004941B5">
        <w:t xml:space="preserve">the </w:t>
      </w:r>
      <w:commentRangeStart w:id="88"/>
      <w:r w:rsidR="004941B5">
        <w:t xml:space="preserve">vibrational landscape </w:t>
      </w:r>
      <w:commentRangeEnd w:id="88"/>
      <w:r w:rsidR="00F50F48">
        <w:rPr>
          <w:rStyle w:val="CommentReference"/>
        </w:rPr>
        <w:commentReference w:id="88"/>
      </w:r>
      <w:r w:rsidR="004941B5">
        <w:t xml:space="preserve">is the primary sensory input for their behavior, understanding the </w:t>
      </w:r>
      <w:commentRangeStart w:id="89"/>
      <w:r w:rsidR="004941B5">
        <w:t xml:space="preserve">bounds </w:t>
      </w:r>
      <w:commentRangeEnd w:id="89"/>
      <w:r w:rsidR="00B22A58">
        <w:rPr>
          <w:rStyle w:val="CommentReference"/>
        </w:rPr>
        <w:commentReference w:id="89"/>
      </w:r>
      <w:r w:rsidR="004941B5">
        <w:t xml:space="preserve">of this will enable a full understanding of how spider behavior is </w:t>
      </w:r>
      <w:commentRangeStart w:id="90"/>
      <w:r w:rsidR="004941B5">
        <w:t xml:space="preserve">a direct function </w:t>
      </w:r>
      <w:commentRangeEnd w:id="90"/>
      <w:r w:rsidR="00E450C2">
        <w:rPr>
          <w:rStyle w:val="CommentReference"/>
        </w:rPr>
        <w:commentReference w:id="90"/>
      </w:r>
      <w:r w:rsidR="004941B5">
        <w:t>of vibrational input.</w:t>
      </w:r>
    </w:p>
    <w:p w14:paraId="4BE41177" w14:textId="77777777" w:rsidR="004941B5" w:rsidRDefault="004941B5">
      <w:pPr>
        <w:jc w:val="both"/>
        <w:pPrChange w:id="91" w:author="Chen Li" w:date="2020-09-03T01:06:00Z">
          <w:pPr/>
        </w:pPrChange>
      </w:pPr>
    </w:p>
    <w:p w14:paraId="1B81EB4F" w14:textId="56C73526" w:rsidR="004941B5" w:rsidRDefault="004941B5">
      <w:pPr>
        <w:jc w:val="both"/>
        <w:pPrChange w:id="92" w:author="Chen Li" w:date="2020-09-03T01:06:00Z">
          <w:pPr/>
        </w:pPrChange>
      </w:pPr>
      <w:r>
        <w:t xml:space="preserve">The primary sensory organs for web vibration are the </w:t>
      </w:r>
      <w:r w:rsidRPr="002E4A0D">
        <w:rPr>
          <w:highlight w:val="yellow"/>
          <w:rPrChange w:id="93" w:author="Chen Li" w:date="2020-09-03T01:15:00Z">
            <w:rPr/>
          </w:rPrChange>
        </w:rPr>
        <w:t>sensory sensilla</w:t>
      </w:r>
      <w:r>
        <w:t xml:space="preserve"> that lie in the joints of spider legs. These organs detect strain in the </w:t>
      </w:r>
      <w:commentRangeStart w:id="94"/>
      <w:r>
        <w:t>cuticle</w:t>
      </w:r>
      <w:commentRangeEnd w:id="94"/>
      <w:r w:rsidR="002E4A0D">
        <w:rPr>
          <w:rStyle w:val="CommentReference"/>
        </w:rPr>
        <w:commentReference w:id="94"/>
      </w:r>
      <w:r>
        <w:t>, and their sensitivity is a direct function of limb posture</w:t>
      </w:r>
      <w:ins w:id="95" w:author="Chen Li" w:date="2020-09-03T01:16:00Z">
        <w:r w:rsidR="009C013C">
          <w:t xml:space="preserve"> CITE </w:t>
        </w:r>
        <w:proofErr w:type="spellStart"/>
        <w:r w:rsidR="009C013C">
          <w:t>Biorxiv</w:t>
        </w:r>
      </w:ins>
      <w:proofErr w:type="spellEnd"/>
      <w:r>
        <w:t>. This means</w:t>
      </w:r>
      <w:ins w:id="96" w:author="Chen Li" w:date="2020-09-03T01:16:00Z">
        <w:r w:rsidR="009C013C">
          <w:t xml:space="preserve"> that</w:t>
        </w:r>
      </w:ins>
      <w:r>
        <w:t xml:space="preserve"> the spider can alter their sensory </w:t>
      </w:r>
      <w:commentRangeStart w:id="97"/>
      <w:r>
        <w:t xml:space="preserve">gain </w:t>
      </w:r>
      <w:commentRangeEnd w:id="97"/>
      <w:r w:rsidR="009C013C">
        <w:rPr>
          <w:rStyle w:val="CommentReference"/>
        </w:rPr>
        <w:commentReference w:id="97"/>
      </w:r>
      <w:r>
        <w:t>by adjusting their</w:t>
      </w:r>
      <w:ins w:id="98" w:author="Chen Li" w:date="2020-09-03T01:17:00Z">
        <w:r w:rsidR="009C013C">
          <w:t xml:space="preserve"> limb</w:t>
        </w:r>
      </w:ins>
      <w:r>
        <w:t xml:space="preserve"> posture to optimize frequency detection in </w:t>
      </w:r>
      <w:del w:id="99" w:author="Chen Li" w:date="2020-09-03T01:17:00Z">
        <w:r w:rsidDel="009C013C">
          <w:delText xml:space="preserve">the </w:delText>
        </w:r>
      </w:del>
      <w:ins w:id="100" w:author="Chen Li" w:date="2020-09-03T01:17:00Z">
        <w:r w:rsidR="009C013C">
          <w:t xml:space="preserve">a vibrating </w:t>
        </w:r>
      </w:ins>
      <w:r>
        <w:t xml:space="preserve">web. </w:t>
      </w:r>
      <w:commentRangeStart w:id="101"/>
      <w:r>
        <w:t xml:space="preserve">Different sensilla </w:t>
      </w:r>
      <w:commentRangeEnd w:id="101"/>
      <w:r w:rsidR="005C0130">
        <w:rPr>
          <w:rStyle w:val="CommentReference"/>
        </w:rPr>
        <w:commentReference w:id="101"/>
      </w:r>
      <w:r>
        <w:t>have different strain sensing capabilities, and this is reflected in how the slits in the organ stretch in response to posture.</w:t>
      </w:r>
    </w:p>
    <w:p w14:paraId="6FF47547" w14:textId="77777777" w:rsidR="004941B5" w:rsidRDefault="004941B5">
      <w:pPr>
        <w:jc w:val="both"/>
        <w:pPrChange w:id="102" w:author="Chen Li" w:date="2020-09-03T01:06:00Z">
          <w:pPr/>
        </w:pPrChange>
      </w:pPr>
    </w:p>
    <w:p w14:paraId="50FF58FB" w14:textId="083B0E80" w:rsidR="004941B5" w:rsidRDefault="004941B5">
      <w:pPr>
        <w:jc w:val="both"/>
        <w:pPrChange w:id="103" w:author="Chen Li" w:date="2020-09-03T01:06:00Z">
          <w:pPr/>
        </w:pPrChange>
      </w:pPr>
      <w:commentRangeStart w:id="104"/>
      <w:r>
        <w:t xml:space="preserve">Prior research in this field have used white light interferometers to measure slit displacement as a function of limb posture. </w:t>
      </w:r>
      <w:commentRangeEnd w:id="104"/>
      <w:r w:rsidR="00EC7A32">
        <w:rPr>
          <w:rStyle w:val="CommentReference"/>
        </w:rPr>
        <w:commentReference w:id="104"/>
      </w:r>
      <w:r>
        <w:t xml:space="preserve">Our first goal will be to define the different strain capabilities of </w:t>
      </w:r>
      <w:commentRangeStart w:id="105"/>
      <w:r>
        <w:t xml:space="preserve">each sensilla along each leg </w:t>
      </w:r>
      <w:commentRangeEnd w:id="105"/>
      <w:r w:rsidR="005C0130">
        <w:rPr>
          <w:rStyle w:val="CommentReference"/>
        </w:rPr>
        <w:commentReference w:id="105"/>
      </w:r>
      <w:r>
        <w:t xml:space="preserve">as a function of </w:t>
      </w:r>
      <w:commentRangeStart w:id="106"/>
      <w:r>
        <w:t>joint posture</w:t>
      </w:r>
      <w:r w:rsidR="008201D1">
        <w:t xml:space="preserve"> </w:t>
      </w:r>
      <w:commentRangeEnd w:id="106"/>
      <w:r w:rsidR="00EC7A32">
        <w:rPr>
          <w:rStyle w:val="CommentReference"/>
        </w:rPr>
        <w:commentReference w:id="106"/>
      </w:r>
      <w:r w:rsidR="008201D1">
        <w:t xml:space="preserve">using interferometers in </w:t>
      </w:r>
      <w:commentRangeStart w:id="107"/>
      <w:r w:rsidR="008201D1">
        <w:t>the Whiting School of Engineering</w:t>
      </w:r>
      <w:commentRangeEnd w:id="107"/>
      <w:r w:rsidR="006305E7">
        <w:rPr>
          <w:rStyle w:val="CommentReference"/>
        </w:rPr>
        <w:commentReference w:id="107"/>
      </w:r>
      <w:r w:rsidR="008201D1">
        <w:t>. A comprehensive map of sensilla sensitivity will enable us to correlate spider posture in the web with the sensitivity of each sensilla that serve as the primary sensory inputs into behavior.</w:t>
      </w:r>
    </w:p>
    <w:p w14:paraId="5CA7E804" w14:textId="307CBF0A" w:rsidR="008201D1" w:rsidRDefault="008201D1">
      <w:pPr>
        <w:jc w:val="both"/>
        <w:pPrChange w:id="108" w:author="Chen Li" w:date="2020-09-03T01:06:00Z">
          <w:pPr/>
        </w:pPrChange>
      </w:pPr>
    </w:p>
    <w:p w14:paraId="3CB9B774" w14:textId="21AA77D2" w:rsidR="008201D1" w:rsidRDefault="008201D1">
      <w:pPr>
        <w:jc w:val="both"/>
        <w:pPrChange w:id="109" w:author="Chen Li" w:date="2020-09-03T01:06:00Z">
          <w:pPr/>
        </w:pPrChange>
      </w:pPr>
      <w:r>
        <w:t xml:space="preserve">Prior web-modeling in the field has shown that the web radii are the primary sources of vibrational dissipation in the web. Spiders </w:t>
      </w:r>
      <w:del w:id="110" w:author="Chen Li" w:date="2020-09-03T01:28:00Z">
        <w:r w:rsidDel="00914E4E">
          <w:delText xml:space="preserve">primarily </w:delText>
        </w:r>
      </w:del>
      <w:r>
        <w:t>spend most of their time in the center of the web, which is the optimal location in the web for determining the source of an</w:t>
      </w:r>
      <w:ins w:id="111" w:author="Chen Li" w:date="2020-09-03T01:28:00Z">
        <w:r w:rsidR="00914E4E">
          <w:t xml:space="preserve"> intruding</w:t>
        </w:r>
      </w:ins>
      <w:r>
        <w:t xml:space="preserve"> object in the web. However, this capability relies on synthesizing the information detected by each leg. Object localization is not a passive behavior; once the web is vibrated, the spider changes its posture, and performs silk-plucking behaviors</w:t>
      </w:r>
      <w:r w:rsidRPr="00541327">
        <w:rPr>
          <w:highlight w:val="yellow"/>
          <w:rPrChange w:id="112" w:author="Hsin-Yi Hung" w:date="2020-09-22T20:02:00Z">
            <w:rPr/>
          </w:rPrChange>
        </w:rPr>
        <w:t xml:space="preserve">. It is thought </w:t>
      </w:r>
      <w:ins w:id="113" w:author="Chen Li" w:date="2020-09-03T01:30:00Z">
        <w:r w:rsidR="00914E4E" w:rsidRPr="00541327">
          <w:rPr>
            <w:highlight w:val="yellow"/>
            <w:rPrChange w:id="114" w:author="Hsin-Yi Hung" w:date="2020-09-22T20:02:00Z">
              <w:rPr/>
            </w:rPrChange>
          </w:rPr>
          <w:t xml:space="preserve">that </w:t>
        </w:r>
      </w:ins>
      <w:r w:rsidRPr="00541327">
        <w:rPr>
          <w:highlight w:val="yellow"/>
          <w:rPrChange w:id="115" w:author="Hsin-Yi Hung" w:date="2020-09-22T20:02:00Z">
            <w:rPr/>
          </w:rPrChange>
        </w:rPr>
        <w:t xml:space="preserve">these behaviors </w:t>
      </w:r>
      <w:del w:id="116" w:author="Chen Li" w:date="2020-09-03T01:30:00Z">
        <w:r w:rsidRPr="00541327" w:rsidDel="00914E4E">
          <w:rPr>
            <w:highlight w:val="yellow"/>
            <w:rPrChange w:id="117" w:author="Hsin-Yi Hung" w:date="2020-09-22T20:02:00Z">
              <w:rPr/>
            </w:rPrChange>
          </w:rPr>
          <w:delText xml:space="preserve">perform </w:delText>
        </w:r>
      </w:del>
      <w:ins w:id="118" w:author="Chen Li" w:date="2020-09-03T01:30:00Z">
        <w:r w:rsidR="00914E4E" w:rsidRPr="00541327">
          <w:rPr>
            <w:highlight w:val="yellow"/>
            <w:rPrChange w:id="119" w:author="Hsin-Yi Hung" w:date="2020-09-22T20:02:00Z">
              <w:rPr/>
            </w:rPrChange>
          </w:rPr>
          <w:t xml:space="preserve">serve </w:t>
        </w:r>
      </w:ins>
      <w:r w:rsidRPr="00541327">
        <w:rPr>
          <w:highlight w:val="yellow"/>
          <w:rPrChange w:id="120" w:author="Hsin-Yi Hung" w:date="2020-09-22T20:02:00Z">
            <w:rPr/>
          </w:rPrChange>
        </w:rPr>
        <w:t xml:space="preserve">two functions. One, changing posture modulates the gain in </w:t>
      </w:r>
      <w:ins w:id="121" w:author="Chen Li" w:date="2020-09-03T01:31:00Z">
        <w:r w:rsidR="00914E4E" w:rsidRPr="00541327">
          <w:rPr>
            <w:highlight w:val="yellow"/>
            <w:rPrChange w:id="122" w:author="Hsin-Yi Hung" w:date="2020-09-22T20:02:00Z">
              <w:rPr/>
            </w:rPrChange>
          </w:rPr>
          <w:t xml:space="preserve">detecting </w:t>
        </w:r>
      </w:ins>
      <w:r w:rsidRPr="00541327">
        <w:rPr>
          <w:highlight w:val="yellow"/>
          <w:rPrChange w:id="123" w:author="Hsin-Yi Hung" w:date="2020-09-22T20:02:00Z">
            <w:rPr/>
          </w:rPrChange>
        </w:rPr>
        <w:t>different frequenc</w:t>
      </w:r>
      <w:ins w:id="124" w:author="Chen Li" w:date="2020-09-03T01:31:00Z">
        <w:r w:rsidR="00914E4E" w:rsidRPr="00541327">
          <w:rPr>
            <w:highlight w:val="yellow"/>
            <w:rPrChange w:id="125" w:author="Hsin-Yi Hung" w:date="2020-09-22T20:02:00Z">
              <w:rPr/>
            </w:rPrChange>
          </w:rPr>
          <w:t>ies</w:t>
        </w:r>
      </w:ins>
      <w:del w:id="126" w:author="Chen Li" w:date="2020-09-03T01:31:00Z">
        <w:r w:rsidRPr="00541327" w:rsidDel="00914E4E">
          <w:rPr>
            <w:highlight w:val="yellow"/>
            <w:rPrChange w:id="127" w:author="Hsin-Yi Hung" w:date="2020-09-22T20:02:00Z">
              <w:rPr/>
            </w:rPrChange>
          </w:rPr>
          <w:delText>y detection</w:delText>
        </w:r>
      </w:del>
      <w:r w:rsidRPr="00541327">
        <w:rPr>
          <w:highlight w:val="yellow"/>
          <w:rPrChange w:id="128" w:author="Hsin-Yi Hung" w:date="2020-09-22T20:02:00Z">
            <w:rPr/>
          </w:rPrChange>
        </w:rPr>
        <w:t>. Two, plucking the lines provides known vibrational input into the web to serve as reinforced feedback for prey localization</w:t>
      </w:r>
      <w:r>
        <w:t>.</w:t>
      </w:r>
    </w:p>
    <w:p w14:paraId="2AC50D57" w14:textId="649D80A5" w:rsidR="008201D1" w:rsidRDefault="008201D1">
      <w:pPr>
        <w:jc w:val="both"/>
        <w:pPrChange w:id="129" w:author="Chen Li" w:date="2020-09-03T01:06:00Z">
          <w:pPr/>
        </w:pPrChange>
      </w:pPr>
    </w:p>
    <w:p w14:paraId="095D2312" w14:textId="0B24E680" w:rsidR="008201D1" w:rsidRDefault="008201D1">
      <w:pPr>
        <w:jc w:val="both"/>
        <w:pPrChange w:id="130" w:author="Chen Li" w:date="2020-09-03T01:06:00Z">
          <w:pPr/>
        </w:pPrChange>
      </w:pPr>
      <w:r>
        <w:t xml:space="preserve">The </w:t>
      </w:r>
      <w:proofErr w:type="spellStart"/>
      <w:r>
        <w:t>Gordus</w:t>
      </w:r>
      <w:proofErr w:type="spellEnd"/>
      <w:r>
        <w:t xml:space="preserve"> lab has pe</w:t>
      </w:r>
      <w:r w:rsidR="00C640B8">
        <w:t>r</w:t>
      </w:r>
      <w:r>
        <w:t>formed preliminary observations of web vibrations using high speed cameras with the spider present or absent.</w:t>
      </w:r>
      <w:r w:rsidR="00C640B8">
        <w:t xml:space="preserve"> </w:t>
      </w:r>
      <w:r w:rsidR="004511A2">
        <w:t xml:space="preserve">Vibrations were </w:t>
      </w:r>
      <w:commentRangeStart w:id="131"/>
      <w:ins w:id="132" w:author="Chen Li" w:date="2020-09-03T01:33:00Z">
        <w:r w:rsidR="00914E4E">
          <w:t xml:space="preserve">manually </w:t>
        </w:r>
        <w:commentRangeEnd w:id="131"/>
        <w:r w:rsidR="00914E4E">
          <w:rPr>
            <w:rStyle w:val="CommentReference"/>
          </w:rPr>
          <w:commentReference w:id="131"/>
        </w:r>
      </w:ins>
      <w:r w:rsidR="004511A2">
        <w:t>provided with defined frequencies, or by placing a live fly on the web</w:t>
      </w:r>
      <w:del w:id="133" w:author="Chen Li" w:date="2020-09-03T01:33:00Z">
        <w:r w:rsidR="004511A2" w:rsidDel="00914E4E">
          <w:delText>,</w:delText>
        </w:r>
      </w:del>
      <w:r w:rsidR="004511A2">
        <w:t xml:space="preserve"> which struggled and produced web vibrations</w:t>
      </w:r>
      <w:r w:rsidR="004511A2" w:rsidRPr="00412A95">
        <w:rPr>
          <w:highlight w:val="yellow"/>
          <w:rPrChange w:id="134" w:author="Hsin-Yi Hung" w:date="2020-09-21T22:09:00Z">
            <w:rPr/>
          </w:rPrChange>
        </w:rPr>
        <w:t xml:space="preserve">. </w:t>
      </w:r>
      <w:r w:rsidR="00C640B8" w:rsidRPr="00412A95">
        <w:rPr>
          <w:highlight w:val="yellow"/>
          <w:rPrChange w:id="135" w:author="Hsin-Yi Hung" w:date="2020-09-21T22:09:00Z">
            <w:rPr/>
          </w:rPrChange>
        </w:rPr>
        <w:t>The goal is to continue this work with defined web vibrations</w:t>
      </w:r>
      <w:r w:rsidR="004511A2" w:rsidRPr="00412A95">
        <w:rPr>
          <w:highlight w:val="yellow"/>
          <w:rPrChange w:id="136" w:author="Hsin-Yi Hung" w:date="2020-09-21T22:09:00Z">
            <w:rPr/>
          </w:rPrChange>
        </w:rPr>
        <w:t xml:space="preserve"> and prey placement</w:t>
      </w:r>
      <w:del w:id="137" w:author="Chen Li" w:date="2020-09-03T01:33:00Z">
        <w:r w:rsidR="00C640B8" w:rsidRPr="00412A95" w:rsidDel="00914E4E">
          <w:rPr>
            <w:highlight w:val="yellow"/>
            <w:rPrChange w:id="138" w:author="Hsin-Yi Hung" w:date="2020-09-21T22:09:00Z">
              <w:rPr/>
            </w:rPrChange>
          </w:rPr>
          <w:delText>,</w:delText>
        </w:r>
      </w:del>
      <w:r w:rsidR="00C640B8" w:rsidRPr="00412A95">
        <w:rPr>
          <w:highlight w:val="yellow"/>
          <w:rPrChange w:id="139" w:author="Hsin-Yi Hung" w:date="2020-09-21T22:09:00Z">
            <w:rPr/>
          </w:rPrChange>
        </w:rPr>
        <w:t xml:space="preserve"> and monitor how the spider’s posture changes as a function of different </w:t>
      </w:r>
      <w:commentRangeStart w:id="140"/>
      <w:r w:rsidR="00C640B8" w:rsidRPr="00412A95">
        <w:rPr>
          <w:highlight w:val="yellow"/>
          <w:rPrChange w:id="141" w:author="Hsin-Yi Hung" w:date="2020-09-21T22:09:00Z">
            <w:rPr/>
          </w:rPrChange>
        </w:rPr>
        <w:t xml:space="preserve">spatial </w:t>
      </w:r>
      <w:commentRangeEnd w:id="140"/>
      <w:r w:rsidR="00914E4E" w:rsidRPr="00412A95">
        <w:rPr>
          <w:rStyle w:val="CommentReference"/>
          <w:highlight w:val="yellow"/>
          <w:rPrChange w:id="142" w:author="Hsin-Yi Hung" w:date="2020-09-21T22:09:00Z">
            <w:rPr>
              <w:rStyle w:val="CommentReference"/>
            </w:rPr>
          </w:rPrChange>
        </w:rPr>
        <w:commentReference w:id="140"/>
      </w:r>
      <w:r w:rsidR="00C640B8" w:rsidRPr="00412A95">
        <w:rPr>
          <w:highlight w:val="yellow"/>
          <w:rPrChange w:id="143" w:author="Hsin-Yi Hung" w:date="2020-09-21T22:09:00Z">
            <w:rPr/>
          </w:rPrChange>
        </w:rPr>
        <w:t>vibrations.</w:t>
      </w:r>
      <w:r w:rsidR="00C640B8">
        <w:t xml:space="preserve"> Performing this experiment in the absence and presence of the spider will uncover how the spider itself can actively modify the vibrational landscape. By combining posture with known sensilla sensitivities, we will be able to build a model of gain capabilities as a function of spider posture. We expect that the spider alters its posture to maximize sensory gain</w:t>
      </w:r>
      <w:ins w:id="144" w:author="Chen Li" w:date="2020-09-03T01:35:00Z">
        <w:r w:rsidR="00285718">
          <w:t xml:space="preserve"> of </w:t>
        </w:r>
        <w:proofErr w:type="gramStart"/>
        <w:r w:rsidR="00285718">
          <w:t>SOMETHING?</w:t>
        </w:r>
      </w:ins>
      <w:r w:rsidR="00C640B8">
        <w:t>.</w:t>
      </w:r>
      <w:proofErr w:type="gramEnd"/>
    </w:p>
    <w:p w14:paraId="5C4EA53A" w14:textId="50258546" w:rsidR="00C640B8" w:rsidRDefault="00C640B8">
      <w:pPr>
        <w:jc w:val="both"/>
        <w:pPrChange w:id="145" w:author="Chen Li" w:date="2020-09-03T01:06:00Z">
          <w:pPr/>
        </w:pPrChange>
      </w:pPr>
    </w:p>
    <w:p w14:paraId="160BBE2C" w14:textId="77777777" w:rsidR="00C640B8" w:rsidRPr="0072760C" w:rsidRDefault="00C640B8">
      <w:pPr>
        <w:jc w:val="both"/>
        <w:rPr>
          <w:b/>
          <w:bCs/>
          <w:u w:val="single"/>
        </w:rPr>
        <w:pPrChange w:id="146" w:author="Chen Li" w:date="2020-09-03T01:06:00Z">
          <w:pPr/>
        </w:pPrChange>
      </w:pPr>
      <w:r w:rsidRPr="0072760C">
        <w:rPr>
          <w:b/>
          <w:bCs/>
          <w:u w:val="single"/>
        </w:rPr>
        <w:t xml:space="preserve">Aim 2: Define action sequences </w:t>
      </w:r>
      <w:commentRangeStart w:id="147"/>
      <w:commentRangeEnd w:id="147"/>
      <w:r w:rsidRPr="0072760C">
        <w:rPr>
          <w:rStyle w:val="CommentReference"/>
          <w:b/>
          <w:bCs/>
          <w:u w:val="single"/>
        </w:rPr>
        <w:commentReference w:id="147"/>
      </w:r>
      <w:r w:rsidRPr="0072760C">
        <w:rPr>
          <w:b/>
          <w:bCs/>
          <w:u w:val="single"/>
        </w:rPr>
        <w:t>for sensory gain and locomotion. (</w:t>
      </w:r>
      <w:proofErr w:type="spellStart"/>
      <w:r w:rsidRPr="0072760C">
        <w:rPr>
          <w:b/>
          <w:bCs/>
          <w:u w:val="single"/>
        </w:rPr>
        <w:t>Gordus</w:t>
      </w:r>
      <w:proofErr w:type="spellEnd"/>
      <w:r w:rsidRPr="0072760C">
        <w:rPr>
          <w:b/>
          <w:bCs/>
          <w:u w:val="single"/>
        </w:rPr>
        <w:t xml:space="preserve"> &amp; Li)</w:t>
      </w:r>
    </w:p>
    <w:p w14:paraId="4A76BB26" w14:textId="0EAF0047" w:rsidR="00C640B8" w:rsidRDefault="00C640B8">
      <w:pPr>
        <w:jc w:val="both"/>
        <w:pPrChange w:id="148" w:author="Chen Li" w:date="2020-09-03T01:06:00Z">
          <w:pPr/>
        </w:pPrChange>
      </w:pPr>
    </w:p>
    <w:p w14:paraId="6AAA6641" w14:textId="351DFFBA" w:rsidR="00C640B8" w:rsidRDefault="00C640B8">
      <w:pPr>
        <w:jc w:val="both"/>
        <w:pPrChange w:id="149" w:author="Chen Li" w:date="2020-09-03T01:06:00Z">
          <w:pPr/>
        </w:pPrChange>
      </w:pPr>
      <w:r>
        <w:t xml:space="preserve">Once an object is detected on the web, the spider navigates toward the object. </w:t>
      </w:r>
      <w:del w:id="150" w:author="Chen Li" w:date="2020-09-03T01:37:00Z">
        <w:r w:rsidDel="0093612D">
          <w:delText xml:space="preserve">Since </w:delText>
        </w:r>
      </w:del>
      <w:ins w:id="151" w:author="Chen Li" w:date="2020-09-03T01:37:00Z">
        <w:r w:rsidR="0093612D">
          <w:t xml:space="preserve">Because </w:t>
        </w:r>
      </w:ins>
      <w:r>
        <w:t xml:space="preserve">the web and its legs are not within the visual field of its eyes, a spider must perform this action blindly on the web. This is not a trivial task, </w:t>
      </w:r>
      <w:del w:id="152" w:author="Chen Li" w:date="2020-09-03T01:37:00Z">
        <w:r w:rsidDel="0093612D">
          <w:delText xml:space="preserve">since </w:delText>
        </w:r>
      </w:del>
      <w:ins w:id="153" w:author="Chen Li" w:date="2020-09-03T01:37:00Z">
        <w:r w:rsidR="0093612D">
          <w:t xml:space="preserve">because </w:t>
        </w:r>
      </w:ins>
      <w:del w:id="154" w:author="Chen Li" w:date="2020-09-03T01:37:00Z">
        <w:r w:rsidDel="0093612D">
          <w:delText xml:space="preserve">the geometry of the </w:delText>
        </w:r>
      </w:del>
      <w:r>
        <w:t xml:space="preserve">web </w:t>
      </w:r>
      <w:ins w:id="155" w:author="Chen Li" w:date="2020-09-03T01:37:00Z">
        <w:r w:rsidR="0093612D">
          <w:t xml:space="preserve">geometry </w:t>
        </w:r>
      </w:ins>
      <w:r>
        <w:t xml:space="preserve">places </w:t>
      </w:r>
      <w:ins w:id="156" w:author="Chen Li" w:date="2020-09-03T01:37:00Z">
        <w:r w:rsidR="0093612D">
          <w:t xml:space="preserve">constraints </w:t>
        </w:r>
      </w:ins>
      <w:del w:id="157" w:author="Chen Li" w:date="2020-09-03T01:37:00Z">
        <w:r w:rsidDel="0093612D">
          <w:delText xml:space="preserve">a limit </w:delText>
        </w:r>
      </w:del>
      <w:r>
        <w:t xml:space="preserve">on where the spider can place its legs. The </w:t>
      </w:r>
      <w:proofErr w:type="spellStart"/>
      <w:r>
        <w:t>Gordus</w:t>
      </w:r>
      <w:proofErr w:type="spellEnd"/>
      <w:r>
        <w:t xml:space="preserve"> lab has already established an experimental setup for tracking limb-movement of a spider while it builds </w:t>
      </w:r>
      <w:ins w:id="158" w:author="Chen Li" w:date="2020-09-03T01:39:00Z">
        <w:r w:rsidR="0093612D">
          <w:t xml:space="preserve">and navigates </w:t>
        </w:r>
      </w:ins>
      <w:r>
        <w:t xml:space="preserve">a web. </w:t>
      </w:r>
      <w:del w:id="159" w:author="Chen Li" w:date="2020-09-03T01:39:00Z">
        <w:r w:rsidDel="0093612D">
          <w:delText xml:space="preserve">This </w:delText>
        </w:r>
      </w:del>
      <w:del w:id="160" w:author="Chen Li" w:date="2020-09-03T01:38:00Z">
        <w:r w:rsidDel="0093612D">
          <w:delText xml:space="preserve">same </w:delText>
        </w:r>
      </w:del>
      <w:del w:id="161" w:author="Chen Li" w:date="2020-09-03T01:39:00Z">
        <w:r w:rsidDel="0093612D">
          <w:delText xml:space="preserve">experimental setup will be used to track limb movement when the spider navigates a web. </w:delText>
        </w:r>
      </w:del>
      <w:ins w:id="162" w:author="Chen Li" w:date="2020-09-03T01:38:00Z">
        <w:r w:rsidR="0093612D">
          <w:t xml:space="preserve">We will add cameras </w:t>
        </w:r>
      </w:ins>
      <w:del w:id="163" w:author="Chen Li" w:date="2020-09-03T01:39:00Z">
        <w:r w:rsidDel="0093612D">
          <w:delText xml:space="preserve">The current setup only has one field of view, so additional cameras will be added </w:delText>
        </w:r>
      </w:del>
      <w:r>
        <w:t>to track the limbs</w:t>
      </w:r>
      <w:ins w:id="164" w:author="Chen Li" w:date="2020-09-03T01:39:00Z">
        <w:r w:rsidR="0093612D">
          <w:t xml:space="preserve"> and determine their placement on the web</w:t>
        </w:r>
      </w:ins>
      <w:r>
        <w:t xml:space="preserve"> in three</w:t>
      </w:r>
      <w:del w:id="165" w:author="Chen Li" w:date="2020-09-03T01:40:00Z">
        <w:r w:rsidDel="0011442B">
          <w:delText>-</w:delText>
        </w:r>
      </w:del>
      <w:ins w:id="166" w:author="Chen Li" w:date="2020-09-03T01:40:00Z">
        <w:r w:rsidR="0011442B">
          <w:t xml:space="preserve"> </w:t>
        </w:r>
      </w:ins>
      <w:r>
        <w:t>dimensions.</w:t>
      </w:r>
    </w:p>
    <w:p w14:paraId="1FB2A1B9" w14:textId="22F2F5AC" w:rsidR="00C640B8" w:rsidRDefault="00C640B8">
      <w:pPr>
        <w:jc w:val="both"/>
        <w:pPrChange w:id="167" w:author="Chen Li" w:date="2020-09-03T01:06:00Z">
          <w:pPr/>
        </w:pPrChange>
      </w:pPr>
    </w:p>
    <w:p w14:paraId="5DC79B8D" w14:textId="2C2B2F5E" w:rsidR="00C640B8" w:rsidRDefault="00C640B8">
      <w:pPr>
        <w:jc w:val="both"/>
        <w:pPrChange w:id="168" w:author="Chen Li" w:date="2020-09-03T01:06:00Z">
          <w:pPr/>
        </w:pPrChange>
      </w:pPr>
      <w:r>
        <w:t xml:space="preserve">The </w:t>
      </w:r>
      <w:proofErr w:type="spellStart"/>
      <w:r>
        <w:t>Gor</w:t>
      </w:r>
      <w:r w:rsidR="004511A2">
        <w:t>d</w:t>
      </w:r>
      <w:r>
        <w:t>us</w:t>
      </w:r>
      <w:proofErr w:type="spellEnd"/>
      <w:r>
        <w:t xml:space="preserve"> lab has used limb-tracking to define web-building </w:t>
      </w:r>
      <w:commentRangeStart w:id="169"/>
      <w:r>
        <w:t>action sequences</w:t>
      </w:r>
      <w:commentRangeEnd w:id="169"/>
      <w:r w:rsidR="00BC465C">
        <w:rPr>
          <w:rStyle w:val="CommentReference"/>
        </w:rPr>
        <w:commentReference w:id="169"/>
      </w:r>
      <w:r>
        <w:t xml:space="preserve">. Several of these action sequences are performed for navigating during web construction. Once the limbs are tracked in three-dimensions, </w:t>
      </w:r>
      <w:commentRangeStart w:id="170"/>
      <w:r>
        <w:t xml:space="preserve">current ethological analysis </w:t>
      </w:r>
      <w:commentRangeEnd w:id="170"/>
      <w:r w:rsidR="00BC465C">
        <w:rPr>
          <w:rStyle w:val="CommentReference"/>
        </w:rPr>
        <w:commentReference w:id="170"/>
      </w:r>
      <w:r>
        <w:t xml:space="preserve">used for defining web-building behavior will be applied to this </w:t>
      </w:r>
      <w:r w:rsidR="004511A2">
        <w:t xml:space="preserve">experiment to define </w:t>
      </w:r>
      <w:commentRangeStart w:id="171"/>
      <w:r w:rsidR="004511A2">
        <w:t xml:space="preserve">common action sequences </w:t>
      </w:r>
      <w:commentRangeEnd w:id="171"/>
      <w:r w:rsidR="00BC465C">
        <w:rPr>
          <w:rStyle w:val="CommentReference"/>
        </w:rPr>
        <w:commentReference w:id="171"/>
      </w:r>
      <w:r w:rsidR="004511A2">
        <w:t>performed by the spider while localizing</w:t>
      </w:r>
      <w:del w:id="172" w:author="Chen Li" w:date="2020-09-03T01:42:00Z">
        <w:r w:rsidR="004511A2" w:rsidDel="00BC465C">
          <w:delText>,</w:delText>
        </w:r>
      </w:del>
      <w:ins w:id="173" w:author="Chen Li" w:date="2020-09-03T01:42:00Z">
        <w:r w:rsidR="00BC465C">
          <w:t xml:space="preserve"> an object </w:t>
        </w:r>
      </w:ins>
      <w:del w:id="174" w:author="Chen Li" w:date="2020-09-03T01:42:00Z">
        <w:r w:rsidR="004511A2" w:rsidDel="00BC465C">
          <w:delText xml:space="preserve"> </w:delText>
        </w:r>
      </w:del>
      <w:r w:rsidR="004511A2">
        <w:t xml:space="preserve">and </w:t>
      </w:r>
      <w:r w:rsidR="004511A2">
        <w:lastRenderedPageBreak/>
        <w:t xml:space="preserve">navigating toward </w:t>
      </w:r>
      <w:del w:id="175" w:author="Chen Li" w:date="2020-09-03T01:42:00Z">
        <w:r w:rsidR="004511A2" w:rsidDel="00BC465C">
          <w:delText>a goal</w:delText>
        </w:r>
      </w:del>
      <w:ins w:id="176" w:author="Chen Li" w:date="2020-09-03T01:42:00Z">
        <w:r w:rsidR="00BC465C">
          <w:t>it</w:t>
        </w:r>
      </w:ins>
      <w:r w:rsidR="004511A2">
        <w:t xml:space="preserve">. </w:t>
      </w:r>
      <w:del w:id="177" w:author="Chen Li" w:date="2020-09-03T01:43:00Z">
        <w:r w:rsidR="004511A2" w:rsidDel="00C9724C">
          <w:delText xml:space="preserve">Since </w:delText>
        </w:r>
      </w:del>
      <w:ins w:id="178" w:author="Chen Li" w:date="2020-09-03T01:43:00Z">
        <w:r w:rsidR="00C9724C">
          <w:t xml:space="preserve">Because </w:t>
        </w:r>
      </w:ins>
      <w:r w:rsidR="004511A2">
        <w:t xml:space="preserve">the limbs are also the primary sensory organs, correlating limb posture with known sensory gain (from </w:t>
      </w:r>
      <w:r w:rsidR="004511A2" w:rsidRPr="00C9724C">
        <w:rPr>
          <w:b/>
          <w:bCs/>
          <w:rPrChange w:id="179" w:author="Chen Li" w:date="2020-09-03T01:43:00Z">
            <w:rPr/>
          </w:rPrChange>
        </w:rPr>
        <w:t>Aim 1</w:t>
      </w:r>
      <w:r w:rsidR="004511A2">
        <w:t xml:space="preserve">) will </w:t>
      </w:r>
      <w:del w:id="180" w:author="Chen Li" w:date="2020-09-03T01:44:00Z">
        <w:r w:rsidR="004511A2" w:rsidDel="00C9724C">
          <w:delText xml:space="preserve">also </w:delText>
        </w:r>
      </w:del>
      <w:r w:rsidR="004511A2">
        <w:t xml:space="preserve">provide </w:t>
      </w:r>
      <w:commentRangeStart w:id="181"/>
      <w:del w:id="182" w:author="Chen Li" w:date="2020-09-03T01:44:00Z">
        <w:r w:rsidR="004511A2" w:rsidDel="00C9724C">
          <w:delText xml:space="preserve">us with </w:delText>
        </w:r>
      </w:del>
      <w:r w:rsidR="004511A2">
        <w:t xml:space="preserve">a map </w:t>
      </w:r>
      <w:commentRangeEnd w:id="181"/>
      <w:r w:rsidR="00C9724C">
        <w:rPr>
          <w:rStyle w:val="CommentReference"/>
        </w:rPr>
        <w:commentReference w:id="181"/>
      </w:r>
      <w:r w:rsidR="004511A2">
        <w:t>of the sensory field.</w:t>
      </w:r>
    </w:p>
    <w:p w14:paraId="596E8F1B" w14:textId="0174D488" w:rsidR="004511A2" w:rsidRDefault="004511A2">
      <w:pPr>
        <w:jc w:val="both"/>
        <w:pPrChange w:id="183" w:author="Chen Li" w:date="2020-09-03T01:06:00Z">
          <w:pPr/>
        </w:pPrChange>
      </w:pPr>
    </w:p>
    <w:p w14:paraId="7A0A1116" w14:textId="1238282F" w:rsidR="004511A2" w:rsidRDefault="004511A2">
      <w:pPr>
        <w:jc w:val="both"/>
        <w:pPrChange w:id="184" w:author="Chen Li" w:date="2020-09-03T01:06:00Z">
          <w:pPr/>
        </w:pPrChange>
      </w:pPr>
      <w:r>
        <w:t>We expect that the spider will alter its posture to maximize sensory gain</w:t>
      </w:r>
      <w:del w:id="185" w:author="Chen Li" w:date="2020-09-03T01:45:00Z">
        <w:r w:rsidDel="009338E0">
          <w:delText>,</w:delText>
        </w:r>
      </w:del>
      <w:r>
        <w:t xml:space="preserve"> and then execute action sequences that enable it to efficiently navigate toward prey on the web. Spiders are able to perform these actions even when the web has been altered due to damage. By damaging the web at </w:t>
      </w:r>
      <w:commentRangeStart w:id="186"/>
      <w:r>
        <w:t xml:space="preserve">specific </w:t>
      </w:r>
      <w:commentRangeEnd w:id="186"/>
      <w:r w:rsidR="009338E0">
        <w:rPr>
          <w:rStyle w:val="CommentReference"/>
        </w:rPr>
        <w:commentReference w:id="186"/>
      </w:r>
      <w:r>
        <w:t>locations, we will test how the spider can update its knowledge of the sensory field</w:t>
      </w:r>
      <w:del w:id="187" w:author="Chen Li" w:date="2020-09-03T01:45:00Z">
        <w:r w:rsidDel="009338E0">
          <w:delText>,</w:delText>
        </w:r>
      </w:del>
      <w:r>
        <w:t xml:space="preserve"> and alter its action sequences to navigate toward prey.</w:t>
      </w:r>
    </w:p>
    <w:p w14:paraId="365C3859" w14:textId="0AEA821B" w:rsidR="004511A2" w:rsidRDefault="004511A2">
      <w:pPr>
        <w:jc w:val="both"/>
        <w:pPrChange w:id="188" w:author="Chen Li" w:date="2020-09-03T01:06:00Z">
          <w:pPr/>
        </w:pPrChange>
      </w:pPr>
    </w:p>
    <w:p w14:paraId="31D53FA7" w14:textId="77777777" w:rsidR="004511A2" w:rsidRPr="0072760C" w:rsidRDefault="004511A2">
      <w:pPr>
        <w:jc w:val="both"/>
        <w:rPr>
          <w:b/>
          <w:bCs/>
          <w:u w:val="single"/>
        </w:rPr>
        <w:pPrChange w:id="189" w:author="Chen Li" w:date="2020-09-03T01:06:00Z">
          <w:pPr/>
        </w:pPrChange>
      </w:pPr>
      <w:commentRangeStart w:id="190"/>
      <w:commentRangeStart w:id="191"/>
      <w:r w:rsidRPr="0072760C">
        <w:rPr>
          <w:b/>
          <w:bCs/>
          <w:u w:val="single"/>
        </w:rPr>
        <w:t>Aim 3</w:t>
      </w:r>
      <w:commentRangeEnd w:id="190"/>
      <w:r w:rsidRPr="0072760C">
        <w:rPr>
          <w:rStyle w:val="CommentReference"/>
          <w:b/>
          <w:bCs/>
          <w:u w:val="single"/>
        </w:rPr>
        <w:commentReference w:id="190"/>
      </w:r>
      <w:r w:rsidRPr="0072760C">
        <w:rPr>
          <w:b/>
          <w:bCs/>
          <w:u w:val="single"/>
        </w:rPr>
        <w:t>: Define physical constraints of limb movement and choice. (Li)</w:t>
      </w:r>
      <w:commentRangeEnd w:id="191"/>
      <w:r w:rsidR="009338E0">
        <w:rPr>
          <w:rStyle w:val="CommentReference"/>
        </w:rPr>
        <w:commentReference w:id="191"/>
      </w:r>
    </w:p>
    <w:p w14:paraId="618DFC21" w14:textId="63AA52E4" w:rsidR="004511A2" w:rsidRDefault="004511A2">
      <w:pPr>
        <w:jc w:val="both"/>
        <w:pPrChange w:id="192" w:author="Chen Li" w:date="2020-09-03T01:06:00Z">
          <w:pPr/>
        </w:pPrChange>
      </w:pPr>
    </w:p>
    <w:p w14:paraId="183ADA95" w14:textId="16F7EE87" w:rsidR="004511A2" w:rsidRDefault="004511A2">
      <w:pPr>
        <w:jc w:val="both"/>
        <w:pPrChange w:id="193" w:author="Chen Li" w:date="2020-09-03T01:06:00Z">
          <w:pPr/>
        </w:pPrChange>
      </w:pPr>
      <w:r>
        <w:t xml:space="preserve">The legs </w:t>
      </w:r>
      <w:del w:id="194" w:author="Chen Li" w:date="2020-09-03T01:46:00Z">
        <w:r w:rsidDel="009338E0">
          <w:delText xml:space="preserve">are </w:delText>
        </w:r>
      </w:del>
      <w:ins w:id="195" w:author="Chen Li" w:date="2020-09-03T01:46:00Z">
        <w:r w:rsidR="009338E0">
          <w:t xml:space="preserve">gather </w:t>
        </w:r>
      </w:ins>
      <w:r>
        <w:t xml:space="preserve">the primary sensory input and </w:t>
      </w:r>
      <w:ins w:id="196" w:author="Chen Li" w:date="2020-09-03T01:46:00Z">
        <w:r w:rsidR="009338E0">
          <w:t xml:space="preserve">generate </w:t>
        </w:r>
      </w:ins>
      <w:r>
        <w:t xml:space="preserve">behavioral output of the system. The physical forces acting on the web directly alter the physical forces of the legs. </w:t>
      </w:r>
      <w:r w:rsidR="00497274">
        <w:t>By measur</w:t>
      </w:r>
      <w:ins w:id="197" w:author="Chen Li" w:date="2020-09-03T01:46:00Z">
        <w:r w:rsidR="009338E0">
          <w:t>ing</w:t>
        </w:r>
      </w:ins>
      <w:del w:id="198" w:author="Chen Li" w:date="2020-09-03T01:46:00Z">
        <w:r w:rsidR="00497274" w:rsidDel="009338E0">
          <w:delText>e</w:delText>
        </w:r>
      </w:del>
      <w:r w:rsidR="00497274">
        <w:t xml:space="preserve"> and modeling changes in the web, we can directly model the impact on the legs, and define this system as a </w:t>
      </w:r>
      <w:proofErr w:type="gramStart"/>
      <w:r w:rsidR="00497274">
        <w:t>closed-loop</w:t>
      </w:r>
      <w:proofErr w:type="gramEnd"/>
      <w:r w:rsidR="00497274">
        <w:t xml:space="preserve"> set of action sequences that themselves alter the sensory input.</w:t>
      </w:r>
    </w:p>
    <w:p w14:paraId="4CE5D4C0" w14:textId="77777777" w:rsidR="004511A2" w:rsidRDefault="004511A2">
      <w:pPr>
        <w:jc w:val="both"/>
        <w:pPrChange w:id="199" w:author="Chen Li" w:date="2020-09-03T01:06:00Z">
          <w:pPr/>
        </w:pPrChange>
      </w:pPr>
    </w:p>
    <w:p w14:paraId="58837080" w14:textId="07C5CBF8" w:rsidR="005357C3" w:rsidRPr="0072760C" w:rsidRDefault="005357C3">
      <w:pPr>
        <w:jc w:val="both"/>
        <w:rPr>
          <w:b/>
          <w:bCs/>
          <w:u w:val="single"/>
        </w:rPr>
        <w:pPrChange w:id="200" w:author="Chen Li" w:date="2020-09-03T01:06:00Z">
          <w:pPr/>
        </w:pPrChange>
      </w:pPr>
      <w:commentRangeStart w:id="201"/>
      <w:r w:rsidRPr="0072760C">
        <w:rPr>
          <w:b/>
          <w:bCs/>
          <w:u w:val="single"/>
        </w:rPr>
        <w:t>Expected Impact</w:t>
      </w:r>
      <w:commentRangeEnd w:id="201"/>
      <w:r w:rsidR="007942B8">
        <w:rPr>
          <w:rStyle w:val="CommentReference"/>
        </w:rPr>
        <w:commentReference w:id="201"/>
      </w:r>
    </w:p>
    <w:p w14:paraId="4A2E984C" w14:textId="6290EC9D" w:rsidR="005357C3" w:rsidRDefault="005357C3">
      <w:pPr>
        <w:jc w:val="both"/>
        <w:pPrChange w:id="202" w:author="Chen Li" w:date="2020-09-03T01:06:00Z">
          <w:pPr/>
        </w:pPrChange>
      </w:pPr>
    </w:p>
    <w:p w14:paraId="6CD225A3" w14:textId="2155AF44" w:rsidR="00497274" w:rsidRDefault="00497274">
      <w:pPr>
        <w:jc w:val="both"/>
        <w:pPrChange w:id="203" w:author="Chen Li" w:date="2020-09-03T01:06:00Z">
          <w:pPr/>
        </w:pPrChange>
      </w:pPr>
      <w:r>
        <w:t xml:space="preserve">Many organisms such as bats and snakes localize prey using vibrations sensed in different </w:t>
      </w:r>
      <w:del w:id="204" w:author="Chen Li" w:date="2020-09-03T01:49:00Z">
        <w:r w:rsidDel="007942B8">
          <w:delText xml:space="preserve">substrates </w:delText>
        </w:r>
      </w:del>
      <w:ins w:id="205" w:author="Chen Li" w:date="2020-09-03T01:49:00Z">
        <w:r w:rsidR="007942B8">
          <w:t xml:space="preserve">environment </w:t>
        </w:r>
      </w:ins>
      <w:r>
        <w:t xml:space="preserve">such as the air and </w:t>
      </w:r>
      <w:del w:id="206" w:author="Chen Li" w:date="2020-09-03T01:47:00Z">
        <w:r w:rsidDel="007942B8">
          <w:delText>terrain</w:delText>
        </w:r>
      </w:del>
      <w:ins w:id="207" w:author="Chen Li" w:date="2020-09-03T01:47:00Z">
        <w:r w:rsidR="007942B8">
          <w:t>ground</w:t>
        </w:r>
      </w:ins>
      <w:r>
        <w:t xml:space="preserve">. </w:t>
      </w:r>
      <w:r w:rsidR="002E1897">
        <w:t xml:space="preserve">However, these behaviors require the use of a complex and separate set of sensory organs and body movements. With the spider, we have a constrained system where almost all sensory input and behavioral output are executed by the legs, </w:t>
      </w:r>
      <w:del w:id="208" w:author="Chen Li" w:date="2020-09-03T01:49:00Z">
        <w:r w:rsidR="002E1897" w:rsidDel="007942B8">
          <w:delText xml:space="preserve">that </w:delText>
        </w:r>
      </w:del>
      <w:ins w:id="209" w:author="Chen Li" w:date="2020-09-03T01:49:00Z">
        <w:r w:rsidR="007942B8">
          <w:t xml:space="preserve">which </w:t>
        </w:r>
      </w:ins>
      <w:r w:rsidR="002E1897">
        <w:t xml:space="preserve">can be easily tracked. By defining a closed loop system for vibrational navigation, we can develop optimized strategies for the design of robotics to perform similar functions. </w:t>
      </w:r>
    </w:p>
    <w:p w14:paraId="376CFE08" w14:textId="77777777" w:rsidR="00497274" w:rsidRDefault="00497274">
      <w:pPr>
        <w:jc w:val="both"/>
        <w:pPrChange w:id="210" w:author="Chen Li" w:date="2020-09-03T01:06:00Z">
          <w:pPr/>
        </w:pPrChange>
      </w:pPr>
    </w:p>
    <w:p w14:paraId="1B45B1BE" w14:textId="23E4E995" w:rsidR="005357C3" w:rsidRPr="0072760C" w:rsidRDefault="00561AFB">
      <w:pPr>
        <w:jc w:val="both"/>
        <w:rPr>
          <w:b/>
          <w:bCs/>
          <w:u w:val="single"/>
        </w:rPr>
        <w:pPrChange w:id="211" w:author="Chen Li" w:date="2020-09-03T01:06:00Z">
          <w:pPr/>
        </w:pPrChange>
      </w:pPr>
      <w:ins w:id="212" w:author="Chen Li" w:date="2020-09-03T01:07:00Z">
        <w:r>
          <w:rPr>
            <w:b/>
            <w:bCs/>
            <w:u w:val="single"/>
          </w:rPr>
          <w:t>Potential</w:t>
        </w:r>
        <w:r w:rsidR="00CF0071">
          <w:rPr>
            <w:b/>
            <w:bCs/>
            <w:u w:val="single"/>
          </w:rPr>
          <w:t xml:space="preserve"> </w:t>
        </w:r>
      </w:ins>
      <w:r w:rsidR="005357C3" w:rsidRPr="0072760C">
        <w:rPr>
          <w:b/>
          <w:bCs/>
          <w:u w:val="single"/>
        </w:rPr>
        <w:t>Sources of Funding</w:t>
      </w:r>
    </w:p>
    <w:p w14:paraId="0777D7C0" w14:textId="5D49256E" w:rsidR="005357C3" w:rsidRDefault="005357C3">
      <w:pPr>
        <w:jc w:val="both"/>
        <w:pPrChange w:id="213" w:author="Chen Li" w:date="2020-09-03T01:06:00Z">
          <w:pPr/>
        </w:pPrChange>
      </w:pPr>
    </w:p>
    <w:p w14:paraId="620EB9CF" w14:textId="461DD44B" w:rsidR="005357C3" w:rsidRDefault="00A14B6D">
      <w:pPr>
        <w:jc w:val="both"/>
        <w:pPrChange w:id="214" w:author="Chen Li" w:date="2020-09-03T01:06:00Z">
          <w:pPr/>
        </w:pPrChange>
      </w:pPr>
      <w:r>
        <w:t xml:space="preserve">Li and </w:t>
      </w:r>
      <w:proofErr w:type="spellStart"/>
      <w:r>
        <w:t>Gordus</w:t>
      </w:r>
      <w:proofErr w:type="spellEnd"/>
      <w:r>
        <w:t xml:space="preserve"> plan to apply for funding through the NSF and the Air Force Office of Scientific Research (AFOSR). </w:t>
      </w:r>
      <w:r w:rsidR="00D36936">
        <w:t xml:space="preserve">The NSF Division of Integrative Organismal Systems has two programs devoted to behavioral morphology. The </w:t>
      </w:r>
      <w:r w:rsidR="00D36936" w:rsidRPr="0072760C">
        <w:t>Physiological Mechanisms and Biomechanics Program (PMB)</w:t>
      </w:r>
      <w:r w:rsidR="00D36936" w:rsidRPr="00D36936">
        <w:t> </w:t>
      </w:r>
      <w:r w:rsidR="00D36936">
        <w:t xml:space="preserve">funds research that uncovers biomechanical </w:t>
      </w:r>
      <w:del w:id="215" w:author="Chen Li" w:date="2020-09-03T01:51:00Z">
        <w:r w:rsidR="00D36936" w:rsidDel="00425CDC">
          <w:delText>mechansims</w:delText>
        </w:r>
      </w:del>
      <w:ins w:id="216" w:author="Chen Li" w:date="2020-09-03T01:51:00Z">
        <w:r w:rsidR="00425CDC">
          <w:t>mechanisms</w:t>
        </w:r>
      </w:ins>
      <w:r w:rsidR="00D36936">
        <w:t xml:space="preserve"> that operate at the whole-organism level. The Behavioral Systems Cluster supports animal behavior research devoted to uncovering fundamental principles of animal behavior. The proposed research program is ideally suited for both</w:t>
      </w:r>
      <w:del w:id="217" w:author="Chen Li" w:date="2020-09-03T01:51:00Z">
        <w:r w:rsidR="00D36936" w:rsidDel="00425CDC">
          <w:delText xml:space="preserve"> of these funding sources within NSF</w:delText>
        </w:r>
      </w:del>
      <w:r w:rsidR="00D36936">
        <w:t xml:space="preserve">. The AFOSR funds research that improves our understanding of biological sensory and behavioral systems used for navigation. They have a funding program specifically devoted to acoustics and vibrational </w:t>
      </w:r>
      <w:r w:rsidR="00461FAF">
        <w:t xml:space="preserve">sensory </w:t>
      </w:r>
      <w:commentRangeStart w:id="218"/>
      <w:r w:rsidR="00461FAF">
        <w:t>integration</w:t>
      </w:r>
      <w:commentRangeEnd w:id="218"/>
      <w:r w:rsidR="00425CDC">
        <w:rPr>
          <w:rStyle w:val="CommentReference"/>
        </w:rPr>
        <w:commentReference w:id="218"/>
      </w:r>
      <w:r w:rsidR="00461FAF">
        <w:t>. The integrative approach used in the proposed research program is well within the scope of the goals of this funding source.</w:t>
      </w:r>
    </w:p>
    <w:sectPr w:rsidR="005357C3" w:rsidSect="00413A04">
      <w:footerReference w:type="default" r:id="rId10"/>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Chen Li" w:date="2020-09-03T01:02:00Z" w:initials="CL">
    <w:p w14:paraId="1ABB67E9" w14:textId="342D693F" w:rsidR="008F0CAA" w:rsidRDefault="008F0CAA">
      <w:pPr>
        <w:pStyle w:val="CommentText"/>
      </w:pPr>
      <w:r>
        <w:rPr>
          <w:rStyle w:val="CommentReference"/>
        </w:rPr>
        <w:annotationRef/>
      </w:r>
      <w:r>
        <w:t>Need to add</w:t>
      </w:r>
      <w:r w:rsidR="00740C15">
        <w:t xml:space="preserve"> citations and</w:t>
      </w:r>
      <w:r>
        <w:t xml:space="preserve"> </w:t>
      </w:r>
      <w:r w:rsidR="00F51E23">
        <w:t xml:space="preserve">a </w:t>
      </w:r>
      <w:r>
        <w:t>reference list.</w:t>
      </w:r>
    </w:p>
  </w:comment>
  <w:comment w:id="2" w:author="Chen Li" w:date="2020-09-03T01:32:00Z" w:initials="CL">
    <w:p w14:paraId="23C366FE" w14:textId="3464B7FE" w:rsidR="00914E4E" w:rsidRDefault="00914E4E">
      <w:pPr>
        <w:pStyle w:val="CommentText"/>
      </w:pPr>
      <w:r>
        <w:rPr>
          <w:rStyle w:val="CommentReference"/>
        </w:rPr>
        <w:annotationRef/>
      </w:r>
      <w:r w:rsidR="001C193D">
        <w:t>I think we can c</w:t>
      </w:r>
      <w:r>
        <w:t xml:space="preserve">ut down </w:t>
      </w:r>
      <w:r w:rsidR="001C193D">
        <w:t xml:space="preserve">a few lines of text </w:t>
      </w:r>
      <w:r>
        <w:t>and add a figure</w:t>
      </w:r>
      <w:r w:rsidR="001C193D">
        <w:t>.</w:t>
      </w:r>
    </w:p>
  </w:comment>
  <w:comment w:id="5" w:author="Chen Li" w:date="2020-03-26T01:47:00Z" w:initials="CL">
    <w:p w14:paraId="5145C2CB" w14:textId="59557D25" w:rsidR="00B36296" w:rsidRDefault="00B36296">
      <w:pPr>
        <w:pStyle w:val="CommentText"/>
      </w:pPr>
      <w:r>
        <w:rPr>
          <w:rStyle w:val="CommentReference"/>
        </w:rPr>
        <w:annotationRef/>
      </w:r>
      <w:r>
        <w:t>Is it OK to say optimal?</w:t>
      </w:r>
    </w:p>
  </w:comment>
  <w:comment w:id="8" w:author="Chen Li" w:date="2020-09-03T01:06:00Z" w:initials="CL">
    <w:p w14:paraId="2DFB5788" w14:textId="1B5B5F3E" w:rsidR="006706C3" w:rsidRDefault="006706C3">
      <w:pPr>
        <w:pStyle w:val="CommentText"/>
      </w:pPr>
      <w:r>
        <w:rPr>
          <w:rStyle w:val="CommentReference"/>
        </w:rPr>
        <w:annotationRef/>
      </w:r>
      <w:r>
        <w:t>True?</w:t>
      </w:r>
    </w:p>
  </w:comment>
  <w:comment w:id="20" w:author="Chen Li" w:date="2020-09-03T00:48:00Z" w:initials="CL">
    <w:p w14:paraId="248D9F0E" w14:textId="6636C42C" w:rsidR="00413A04" w:rsidRDefault="00413A04">
      <w:pPr>
        <w:pStyle w:val="CommentText"/>
      </w:pPr>
      <w:r>
        <w:t>In what respect?</w:t>
      </w:r>
    </w:p>
  </w:comment>
  <w:comment w:id="32" w:author="Chen Li" w:date="2020-09-03T00:54:00Z" w:initials="CL">
    <w:p w14:paraId="1A39A647" w14:textId="7848A8F6" w:rsidR="00252D2D" w:rsidRDefault="00252D2D">
      <w:pPr>
        <w:pStyle w:val="CommentText"/>
      </w:pPr>
      <w:r>
        <w:rPr>
          <w:rStyle w:val="CommentReference"/>
        </w:rPr>
        <w:annotationRef/>
      </w:r>
      <w:r>
        <w:t>I feel this is a bit too broad.</w:t>
      </w:r>
    </w:p>
  </w:comment>
  <w:comment w:id="68" w:author="Chen Li" w:date="2020-03-26T01:54:00Z" w:initials="CL">
    <w:p w14:paraId="207B5C50" w14:textId="1571252A" w:rsidR="00B36296" w:rsidRDefault="00B36296">
      <w:pPr>
        <w:pStyle w:val="CommentText"/>
      </w:pPr>
      <w:r>
        <w:rPr>
          <w:rStyle w:val="CommentReference"/>
        </w:rPr>
        <w:annotationRef/>
      </w:r>
      <w:r>
        <w:t>What do you mean by rules?</w:t>
      </w:r>
    </w:p>
  </w:comment>
  <w:comment w:id="70" w:author="Chen Li" w:date="2020-03-27T01:17:00Z" w:initials="CL">
    <w:p w14:paraId="02911CE1" w14:textId="269CC6E8" w:rsidR="00AE72D6" w:rsidRDefault="00AE72D6">
      <w:pPr>
        <w:pStyle w:val="CommentText"/>
      </w:pPr>
      <w:r>
        <w:rPr>
          <w:rStyle w:val="CommentReference"/>
        </w:rPr>
        <w:annotationRef/>
      </w:r>
      <w:r w:rsidRPr="00AE72D6">
        <w:t xml:space="preserve">I thought a bit more about whether we want to add the energy landscape approach for organization of </w:t>
      </w:r>
      <w:proofErr w:type="gramStart"/>
      <w:r w:rsidRPr="00AE72D6">
        <w:t>behavior, and</w:t>
      </w:r>
      <w:proofErr w:type="gramEnd"/>
      <w:r w:rsidRPr="00AE72D6">
        <w:t xml:space="preserve"> think that it may be too ambitious.</w:t>
      </w:r>
    </w:p>
    <w:p w14:paraId="67876D3F" w14:textId="51770837" w:rsidR="00542197" w:rsidRDefault="00542197">
      <w:pPr>
        <w:pStyle w:val="CommentText"/>
      </w:pPr>
    </w:p>
    <w:p w14:paraId="6F1FDF99" w14:textId="34D1F581" w:rsidR="00542197" w:rsidRDefault="00542197">
      <w:pPr>
        <w:pStyle w:val="CommentText"/>
      </w:pPr>
      <w:r>
        <w:t xml:space="preserve">I think in principle it is possible, but the modeling will likely be high </w:t>
      </w:r>
      <w:proofErr w:type="spellStart"/>
      <w:r>
        <w:t>DoF</w:t>
      </w:r>
      <w:proofErr w:type="spellEnd"/>
      <w:r>
        <w:t xml:space="preserve"> and quite complex.</w:t>
      </w:r>
    </w:p>
    <w:p w14:paraId="668360C4" w14:textId="77777777" w:rsidR="00AE72D6" w:rsidRDefault="00AE72D6">
      <w:pPr>
        <w:pStyle w:val="CommentText"/>
      </w:pPr>
    </w:p>
    <w:p w14:paraId="7E09AD09" w14:textId="4B5F8D36" w:rsidR="00AE72D6" w:rsidRDefault="00AE72D6">
      <w:pPr>
        <w:pStyle w:val="CommentText"/>
      </w:pPr>
      <w:r w:rsidRPr="00AE72D6">
        <w:t>My student and I can think and try this on the side though</w:t>
      </w:r>
      <w:r w:rsidR="00542197">
        <w:t xml:space="preserve">, maybe starting from a simplified system that we can develop perhaps in a computer simulation (e.g., an artificial web and </w:t>
      </w:r>
      <w:proofErr w:type="spellStart"/>
      <w:r w:rsidR="00542197">
        <w:t>spiderbot</w:t>
      </w:r>
      <w:proofErr w:type="spellEnd"/>
      <w:r w:rsidR="00542197">
        <w:t xml:space="preserve"> that are much lower </w:t>
      </w:r>
      <w:proofErr w:type="spellStart"/>
      <w:r w:rsidR="00542197">
        <w:t>DoF</w:t>
      </w:r>
      <w:proofErr w:type="spellEnd"/>
      <w:r w:rsidR="00542197">
        <w:t xml:space="preserve"> using spatial symmetry).</w:t>
      </w:r>
    </w:p>
  </w:comment>
  <w:comment w:id="85" w:author="Chen Li" w:date="2020-09-03T01:11:00Z" w:initials="CL">
    <w:p w14:paraId="794ED34B" w14:textId="66CEF9D2" w:rsidR="00F50F48" w:rsidRDefault="00F50F48">
      <w:pPr>
        <w:pStyle w:val="CommentText"/>
      </w:pPr>
      <w:r>
        <w:rPr>
          <w:rStyle w:val="CommentReference"/>
        </w:rPr>
        <w:annotationRef/>
      </w:r>
      <w:r>
        <w:t>Do you mean a spatial field? Or in frequency domain? Or something more than these?</w:t>
      </w:r>
    </w:p>
  </w:comment>
  <w:comment w:id="88" w:author="Chen Li" w:date="2020-09-03T01:12:00Z" w:initials="CL">
    <w:p w14:paraId="2A87EA41" w14:textId="721B8594" w:rsidR="00F50F48" w:rsidRDefault="00F50F48">
      <w:pPr>
        <w:pStyle w:val="CommentText"/>
      </w:pPr>
      <w:r>
        <w:rPr>
          <w:rStyle w:val="CommentReference"/>
        </w:rPr>
        <w:annotationRef/>
      </w:r>
      <w:r>
        <w:t>Is this the same as “sensory field” above?</w:t>
      </w:r>
    </w:p>
  </w:comment>
  <w:comment w:id="89" w:author="Chen Li" w:date="2020-09-03T01:13:00Z" w:initials="CL">
    <w:p w14:paraId="3E9D8487" w14:textId="4A54684C" w:rsidR="00B22A58" w:rsidRDefault="00B22A58">
      <w:pPr>
        <w:pStyle w:val="CommentText"/>
      </w:pPr>
      <w:r>
        <w:rPr>
          <w:rStyle w:val="CommentReference"/>
        </w:rPr>
        <w:annotationRef/>
      </w:r>
      <w:r>
        <w:t>Bounds in what dimensions? Frequency? Distance? Amplitude?</w:t>
      </w:r>
    </w:p>
  </w:comment>
  <w:comment w:id="90" w:author="Chen Li" w:date="2020-09-03T01:14:00Z" w:initials="CL">
    <w:p w14:paraId="350ABF0E" w14:textId="77777777" w:rsidR="00E450C2" w:rsidRDefault="00E450C2">
      <w:pPr>
        <w:pStyle w:val="CommentText"/>
      </w:pPr>
      <w:r>
        <w:rPr>
          <w:rStyle w:val="CommentReference"/>
        </w:rPr>
        <w:annotationRef/>
      </w:r>
      <w:r>
        <w:t>May be OK for non-expert reviewers, but I wonder if this may sound oversimplified.</w:t>
      </w:r>
    </w:p>
    <w:p w14:paraId="3E1CA9D6" w14:textId="77777777" w:rsidR="00E450C2" w:rsidRDefault="00E450C2">
      <w:pPr>
        <w:pStyle w:val="CommentText"/>
      </w:pPr>
    </w:p>
    <w:p w14:paraId="55BF4580" w14:textId="26DCE074" w:rsidR="00E450C2" w:rsidRDefault="00E450C2">
      <w:pPr>
        <w:pStyle w:val="CommentText"/>
      </w:pPr>
      <w:r>
        <w:t>I think it will be some probability distribution, given how stochastic everything about animals are.</w:t>
      </w:r>
    </w:p>
  </w:comment>
  <w:comment w:id="94" w:author="Chen Li" w:date="2020-09-03T01:15:00Z" w:initials="CL">
    <w:p w14:paraId="42449DAD" w14:textId="20C65F39" w:rsidR="002E4A0D" w:rsidRDefault="002E4A0D">
      <w:pPr>
        <w:pStyle w:val="CommentText"/>
      </w:pPr>
      <w:r>
        <w:t>Is this a jargon for non-expert?</w:t>
      </w:r>
    </w:p>
    <w:p w14:paraId="237A0EC3" w14:textId="7561C161" w:rsidR="002E4A0D" w:rsidRDefault="002E4A0D">
      <w:pPr>
        <w:pStyle w:val="CommentText"/>
      </w:pPr>
      <w:r>
        <w:rPr>
          <w:rStyle w:val="CommentReference"/>
        </w:rPr>
        <w:annotationRef/>
      </w:r>
      <w:r>
        <w:t>Exoskeleton?</w:t>
      </w:r>
    </w:p>
  </w:comment>
  <w:comment w:id="97" w:author="Chen Li" w:date="2020-09-03T01:16:00Z" w:initials="CL">
    <w:p w14:paraId="1DA5A54B" w14:textId="61B9679A" w:rsidR="009C013C" w:rsidRDefault="009C013C">
      <w:pPr>
        <w:pStyle w:val="CommentText"/>
      </w:pPr>
      <w:r>
        <w:rPr>
          <w:rStyle w:val="CommentReference"/>
        </w:rPr>
        <w:annotationRef/>
      </w:r>
      <w:r w:rsidRPr="009C013C">
        <w:rPr>
          <w:highlight w:val="yellow"/>
        </w:rPr>
        <w:t>Is it just gain? Double check paper.</w:t>
      </w:r>
    </w:p>
  </w:comment>
  <w:comment w:id="101" w:author="Chen Li" w:date="2020-09-03T01:23:00Z" w:initials="CL">
    <w:p w14:paraId="2D692E27" w14:textId="638D46B2" w:rsidR="005C0130" w:rsidRDefault="005C0130">
      <w:pPr>
        <w:pStyle w:val="CommentText"/>
      </w:pPr>
      <w:r>
        <w:rPr>
          <w:rStyle w:val="CommentReference"/>
        </w:rPr>
        <w:annotationRef/>
      </w:r>
      <w:r>
        <w:t>Different types of sensilla?</w:t>
      </w:r>
    </w:p>
  </w:comment>
  <w:comment w:id="104" w:author="Chen Li" w:date="2020-09-03T01:25:00Z" w:initials="CL">
    <w:p w14:paraId="18E12D6F" w14:textId="1198A8E2" w:rsidR="00EC7A32" w:rsidRDefault="00EC7A32" w:rsidP="00EC7A32">
      <w:pPr>
        <w:pStyle w:val="CommentText"/>
      </w:pPr>
      <w:r>
        <w:rPr>
          <w:rStyle w:val="CommentReference"/>
        </w:rPr>
        <w:annotationRef/>
      </w:r>
      <w:r>
        <w:t>Can we better show novelty?</w:t>
      </w:r>
    </w:p>
    <w:p w14:paraId="43FB7778" w14:textId="77777777" w:rsidR="00EC7A32" w:rsidRDefault="00EC7A32" w:rsidP="00EC7A32">
      <w:pPr>
        <w:pStyle w:val="CommentText"/>
      </w:pPr>
    </w:p>
    <w:p w14:paraId="7287D434" w14:textId="6627C152" w:rsidR="00EC7A32" w:rsidRDefault="00EC7A32">
      <w:pPr>
        <w:pStyle w:val="CommentText"/>
      </w:pPr>
      <w:r>
        <w:t>Did they only do this for one or a fraction of sensilla?</w:t>
      </w:r>
    </w:p>
  </w:comment>
  <w:comment w:id="105" w:author="Chen Li" w:date="2020-09-03T01:24:00Z" w:initials="CL">
    <w:p w14:paraId="677AA524" w14:textId="77777777" w:rsidR="005C0130" w:rsidRDefault="005C0130">
      <w:pPr>
        <w:pStyle w:val="CommentText"/>
      </w:pPr>
      <w:r>
        <w:rPr>
          <w:rStyle w:val="CommentReference"/>
        </w:rPr>
        <w:annotationRef/>
      </w:r>
      <w:r>
        <w:t>How many are there? Would this be practical?</w:t>
      </w:r>
    </w:p>
    <w:p w14:paraId="3DDE0690" w14:textId="470AEE0E" w:rsidR="005C0130" w:rsidRDefault="005C0130">
      <w:pPr>
        <w:pStyle w:val="CommentText"/>
      </w:pPr>
      <w:r>
        <w:t>Better to make this clear to avoid questioning</w:t>
      </w:r>
    </w:p>
  </w:comment>
  <w:comment w:id="106" w:author="Chen Li" w:date="2020-09-03T01:25:00Z" w:initials="CL">
    <w:p w14:paraId="2CCC153E" w14:textId="0FB01E51" w:rsidR="00EC7A32" w:rsidRDefault="00EC7A32">
      <w:pPr>
        <w:pStyle w:val="CommentText"/>
      </w:pPr>
      <w:r>
        <w:rPr>
          <w:rStyle w:val="CommentReference"/>
        </w:rPr>
        <w:annotationRef/>
      </w:r>
      <w:r>
        <w:t>Joint angles?</w:t>
      </w:r>
    </w:p>
  </w:comment>
  <w:comment w:id="107" w:author="Chen Li" w:date="2020-09-03T01:27:00Z" w:initials="CL">
    <w:p w14:paraId="1107EE57" w14:textId="5150113D" w:rsidR="006305E7" w:rsidRDefault="006305E7">
      <w:pPr>
        <w:pStyle w:val="CommentText"/>
      </w:pPr>
      <w:r>
        <w:rPr>
          <w:rStyle w:val="CommentReference"/>
        </w:rPr>
        <w:annotationRef/>
      </w:r>
      <w:r>
        <w:t>Hopkins Extreme Materials Institute (HEMI)</w:t>
      </w:r>
      <w:r w:rsidR="00914E4E">
        <w:t>?</w:t>
      </w:r>
    </w:p>
  </w:comment>
  <w:comment w:id="131" w:author="Chen Li" w:date="2020-09-03T01:33:00Z" w:initials="CL">
    <w:p w14:paraId="34E7B590" w14:textId="34B6B5FE" w:rsidR="00914E4E" w:rsidRDefault="00914E4E">
      <w:pPr>
        <w:pStyle w:val="CommentText"/>
      </w:pPr>
      <w:r>
        <w:rPr>
          <w:rStyle w:val="CommentReference"/>
        </w:rPr>
        <w:annotationRef/>
      </w:r>
      <w:r>
        <w:t>Or using XX device</w:t>
      </w:r>
    </w:p>
  </w:comment>
  <w:comment w:id="140" w:author="Chen Li" w:date="2020-09-03T01:34:00Z" w:initials="CL">
    <w:p w14:paraId="60708E6A" w14:textId="2736807F" w:rsidR="00914E4E" w:rsidRDefault="00914E4E">
      <w:pPr>
        <w:pStyle w:val="CommentText"/>
      </w:pPr>
      <w:r>
        <w:rPr>
          <w:rStyle w:val="CommentReference"/>
        </w:rPr>
        <w:annotationRef/>
      </w:r>
      <w:r>
        <w:t>Not also different frequencies?</w:t>
      </w:r>
    </w:p>
  </w:comment>
  <w:comment w:id="147" w:author="Chen Li" w:date="2020-03-26T01:54:00Z" w:initials="CL">
    <w:p w14:paraId="5B8B6BAF" w14:textId="77777777" w:rsidR="00C640B8" w:rsidRDefault="00C640B8" w:rsidP="00C640B8">
      <w:pPr>
        <w:pStyle w:val="CommentText"/>
      </w:pPr>
      <w:r>
        <w:rPr>
          <w:rStyle w:val="CommentReference"/>
        </w:rPr>
        <w:annotationRef/>
      </w:r>
      <w:r>
        <w:t>What do you mean by rules?</w:t>
      </w:r>
    </w:p>
  </w:comment>
  <w:comment w:id="169" w:author="Chen Li" w:date="2020-09-03T01:42:00Z" w:initials="CL">
    <w:p w14:paraId="273B5890" w14:textId="77777777" w:rsidR="00BC465C" w:rsidRDefault="00BC465C">
      <w:pPr>
        <w:pStyle w:val="CommentText"/>
      </w:pPr>
      <w:r>
        <w:rPr>
          <w:rStyle w:val="CommentReference"/>
        </w:rPr>
        <w:annotationRef/>
      </w:r>
      <w:r>
        <w:t>These are new to non-experts.</w:t>
      </w:r>
    </w:p>
    <w:p w14:paraId="602F35CB" w14:textId="56703D7B" w:rsidR="00BC465C" w:rsidRDefault="00BC465C">
      <w:pPr>
        <w:pStyle w:val="CommentText"/>
      </w:pPr>
      <w:r>
        <w:t>Give examples to make it more concrete.</w:t>
      </w:r>
    </w:p>
  </w:comment>
  <w:comment w:id="170" w:author="Chen Li" w:date="2020-09-03T01:43:00Z" w:initials="CL">
    <w:p w14:paraId="1D146EA2" w14:textId="77777777" w:rsidR="00BC465C" w:rsidRDefault="00BC465C">
      <w:pPr>
        <w:pStyle w:val="CommentText"/>
      </w:pPr>
      <w:r>
        <w:rPr>
          <w:rStyle w:val="CommentReference"/>
        </w:rPr>
        <w:annotationRef/>
      </w:r>
      <w:r>
        <w:t>New to non-experts.</w:t>
      </w:r>
    </w:p>
    <w:p w14:paraId="0D78BA7B" w14:textId="3E6974CB" w:rsidR="00BC465C" w:rsidRDefault="00BC465C">
      <w:pPr>
        <w:pStyle w:val="CommentText"/>
      </w:pPr>
      <w:r>
        <w:t>Need to make it easy to get.</w:t>
      </w:r>
    </w:p>
  </w:comment>
  <w:comment w:id="171" w:author="Chen Li" w:date="2020-09-03T01:43:00Z" w:initials="CL">
    <w:p w14:paraId="292AFEB9" w14:textId="77777777" w:rsidR="00BC465C" w:rsidRDefault="00BC465C" w:rsidP="00BC465C">
      <w:pPr>
        <w:pStyle w:val="CommentText"/>
      </w:pPr>
      <w:r>
        <w:rPr>
          <w:rStyle w:val="CommentReference"/>
        </w:rPr>
        <w:annotationRef/>
      </w:r>
      <w:r>
        <w:t>These are new to non-experts.</w:t>
      </w:r>
    </w:p>
    <w:p w14:paraId="0984F84A" w14:textId="717AC231" w:rsidR="00BC465C" w:rsidRDefault="00BC465C" w:rsidP="00BC465C">
      <w:pPr>
        <w:pStyle w:val="CommentText"/>
      </w:pPr>
      <w:r>
        <w:t>Give examples to make it more concrete.</w:t>
      </w:r>
    </w:p>
  </w:comment>
  <w:comment w:id="181" w:author="Chen Li" w:date="2020-09-03T01:44:00Z" w:initials="CL">
    <w:p w14:paraId="0FC4EDF0" w14:textId="3F60DAA0" w:rsidR="00C9724C" w:rsidRDefault="00C9724C">
      <w:pPr>
        <w:pStyle w:val="CommentText"/>
      </w:pPr>
      <w:r>
        <w:rPr>
          <w:rStyle w:val="CommentReference"/>
        </w:rPr>
        <w:annotationRef/>
      </w:r>
      <w:r>
        <w:t>In what dimensions?</w:t>
      </w:r>
    </w:p>
  </w:comment>
  <w:comment w:id="186" w:author="Chen Li" w:date="2020-09-03T01:45:00Z" w:initials="CL">
    <w:p w14:paraId="39437BBD" w14:textId="55AE13BD" w:rsidR="009338E0" w:rsidRDefault="009338E0">
      <w:pPr>
        <w:pStyle w:val="CommentText"/>
      </w:pPr>
      <w:r>
        <w:rPr>
          <w:rStyle w:val="CommentReference"/>
        </w:rPr>
        <w:annotationRef/>
      </w:r>
      <w:r>
        <w:t>Vague.</w:t>
      </w:r>
    </w:p>
  </w:comment>
  <w:comment w:id="190" w:author="Chen Li" w:date="2020-03-27T01:17:00Z" w:initials="CL">
    <w:p w14:paraId="5CF7CAE3" w14:textId="77777777" w:rsidR="004511A2" w:rsidRDefault="004511A2" w:rsidP="004511A2">
      <w:pPr>
        <w:pStyle w:val="CommentText"/>
      </w:pPr>
      <w:r>
        <w:rPr>
          <w:rStyle w:val="CommentReference"/>
        </w:rPr>
        <w:annotationRef/>
      </w:r>
      <w:r w:rsidRPr="00AE72D6">
        <w:t xml:space="preserve">I thought a bit more about whether we want to add the energy landscape approach for organization of </w:t>
      </w:r>
      <w:proofErr w:type="gramStart"/>
      <w:r w:rsidRPr="00AE72D6">
        <w:t>behavior, and</w:t>
      </w:r>
      <w:proofErr w:type="gramEnd"/>
      <w:r w:rsidRPr="00AE72D6">
        <w:t xml:space="preserve"> think that it may be too ambitious.</w:t>
      </w:r>
    </w:p>
    <w:p w14:paraId="292F4729" w14:textId="77777777" w:rsidR="004511A2" w:rsidRDefault="004511A2" w:rsidP="004511A2">
      <w:pPr>
        <w:pStyle w:val="CommentText"/>
      </w:pPr>
    </w:p>
    <w:p w14:paraId="15C9C637" w14:textId="77777777" w:rsidR="004511A2" w:rsidRDefault="004511A2" w:rsidP="004511A2">
      <w:pPr>
        <w:pStyle w:val="CommentText"/>
      </w:pPr>
      <w:r>
        <w:t xml:space="preserve">I think in principle it is possible, but the modeling will likely be high </w:t>
      </w:r>
      <w:proofErr w:type="spellStart"/>
      <w:r>
        <w:t>DoF</w:t>
      </w:r>
      <w:proofErr w:type="spellEnd"/>
      <w:r>
        <w:t xml:space="preserve"> and quite complex.</w:t>
      </w:r>
    </w:p>
    <w:p w14:paraId="78C5E90B" w14:textId="77777777" w:rsidR="004511A2" w:rsidRDefault="004511A2" w:rsidP="004511A2">
      <w:pPr>
        <w:pStyle w:val="CommentText"/>
      </w:pPr>
    </w:p>
    <w:p w14:paraId="5B8A4C9F" w14:textId="77777777" w:rsidR="004511A2" w:rsidRDefault="004511A2" w:rsidP="004511A2">
      <w:pPr>
        <w:pStyle w:val="CommentText"/>
      </w:pPr>
      <w:r w:rsidRPr="00AE72D6">
        <w:t>My student and I can think and try this on the side though</w:t>
      </w:r>
      <w:r>
        <w:t xml:space="preserve">, maybe starting from a simplified system that we can develop perhaps in a computer simulation (e.g., an artificial web and </w:t>
      </w:r>
      <w:proofErr w:type="spellStart"/>
      <w:r>
        <w:t>spiderbot</w:t>
      </w:r>
      <w:proofErr w:type="spellEnd"/>
      <w:r>
        <w:t xml:space="preserve"> that are much lower </w:t>
      </w:r>
      <w:proofErr w:type="spellStart"/>
      <w:r>
        <w:t>DoF</w:t>
      </w:r>
      <w:proofErr w:type="spellEnd"/>
      <w:r>
        <w:t xml:space="preserve"> using spatial symmetry).</w:t>
      </w:r>
    </w:p>
  </w:comment>
  <w:comment w:id="191" w:author="Chen Li" w:date="2020-09-03T01:47:00Z" w:initials="CL">
    <w:p w14:paraId="1EAB5C2C" w14:textId="559F3974" w:rsidR="009338E0" w:rsidRDefault="009338E0">
      <w:pPr>
        <w:pStyle w:val="CommentText"/>
      </w:pPr>
      <w:r>
        <w:rPr>
          <w:rStyle w:val="CommentReference"/>
        </w:rPr>
        <w:annotationRef/>
      </w:r>
      <w:r>
        <w:t>Need to discuss.</w:t>
      </w:r>
    </w:p>
  </w:comment>
  <w:comment w:id="201" w:author="Chen Li" w:date="2020-09-03T01:49:00Z" w:initials="CL">
    <w:p w14:paraId="7AF792FB" w14:textId="77777777" w:rsidR="007942B8" w:rsidRDefault="007942B8">
      <w:pPr>
        <w:pStyle w:val="CommentText"/>
      </w:pPr>
      <w:r>
        <w:rPr>
          <w:rStyle w:val="CommentReference"/>
        </w:rPr>
        <w:annotationRef/>
      </w:r>
      <w:r>
        <w:t>Need to talk about advances for biology?</w:t>
      </w:r>
    </w:p>
    <w:p w14:paraId="3F2F4733" w14:textId="77777777" w:rsidR="007942B8" w:rsidRDefault="007942B8">
      <w:pPr>
        <w:pStyle w:val="CommentText"/>
      </w:pPr>
    </w:p>
    <w:p w14:paraId="6F31961F" w14:textId="52B1FDDA" w:rsidR="007942B8" w:rsidRDefault="007942B8">
      <w:pPr>
        <w:pStyle w:val="CommentText"/>
      </w:pPr>
      <w:r>
        <w:t>I also need to think about this on the robotics side.</w:t>
      </w:r>
    </w:p>
  </w:comment>
  <w:comment w:id="218" w:author="Chen Li" w:date="2020-09-03T01:52:00Z" w:initials="CL">
    <w:p w14:paraId="01661672" w14:textId="6C527C68" w:rsidR="00425CDC" w:rsidRDefault="00425CDC">
      <w:pPr>
        <w:pStyle w:val="CommentText"/>
      </w:pPr>
      <w:r>
        <w:rPr>
          <w:rStyle w:val="CommentReference"/>
        </w:rPr>
        <w:annotationRef/>
      </w:r>
      <w:r>
        <w:t>What do they mean exactly by integration for their program?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ABB67E9" w15:done="0"/>
  <w15:commentEx w15:paraId="23C366FE" w15:done="0"/>
  <w15:commentEx w15:paraId="5145C2CB" w15:done="0"/>
  <w15:commentEx w15:paraId="2DFB5788" w15:done="0"/>
  <w15:commentEx w15:paraId="248D9F0E" w15:done="0"/>
  <w15:commentEx w15:paraId="1A39A647" w15:done="0"/>
  <w15:commentEx w15:paraId="207B5C50" w15:done="0"/>
  <w15:commentEx w15:paraId="7E09AD09" w15:done="0"/>
  <w15:commentEx w15:paraId="794ED34B" w15:done="0"/>
  <w15:commentEx w15:paraId="2A87EA41" w15:done="0"/>
  <w15:commentEx w15:paraId="3E9D8487" w15:done="0"/>
  <w15:commentEx w15:paraId="55BF4580" w15:done="0"/>
  <w15:commentEx w15:paraId="237A0EC3" w15:done="0"/>
  <w15:commentEx w15:paraId="1DA5A54B" w15:done="0"/>
  <w15:commentEx w15:paraId="2D692E27" w15:done="0"/>
  <w15:commentEx w15:paraId="7287D434" w15:done="0"/>
  <w15:commentEx w15:paraId="3DDE0690" w15:done="0"/>
  <w15:commentEx w15:paraId="2CCC153E" w15:done="0"/>
  <w15:commentEx w15:paraId="1107EE57" w15:done="0"/>
  <w15:commentEx w15:paraId="34E7B590" w15:done="0"/>
  <w15:commentEx w15:paraId="60708E6A" w15:done="0"/>
  <w15:commentEx w15:paraId="5B8B6BAF" w15:done="0"/>
  <w15:commentEx w15:paraId="602F35CB" w15:done="0"/>
  <w15:commentEx w15:paraId="0D78BA7B" w15:done="0"/>
  <w15:commentEx w15:paraId="0984F84A" w15:done="0"/>
  <w15:commentEx w15:paraId="0FC4EDF0" w15:done="0"/>
  <w15:commentEx w15:paraId="39437BBD" w15:done="0"/>
  <w15:commentEx w15:paraId="5B8A4C9F" w15:done="0"/>
  <w15:commentEx w15:paraId="1EAB5C2C" w15:done="0"/>
  <w15:commentEx w15:paraId="6F31961F" w15:done="0"/>
  <w15:commentEx w15:paraId="016616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ABF35" w16cex:dateUtc="2020-09-03T05:02:00Z"/>
  <w16cex:commentExtensible w16cex:durableId="22FAC62A" w16cex:dateUtc="2020-09-03T05:32:00Z"/>
  <w16cex:commentExtensible w16cex:durableId="22FAC006" w16cex:dateUtc="2020-09-03T05:06:00Z"/>
  <w16cex:commentExtensible w16cex:durableId="22FABBD8" w16cex:dateUtc="2020-09-03T04:48:00Z"/>
  <w16cex:commentExtensible w16cex:durableId="22FABD5C" w16cex:dateUtc="2020-09-03T04:54:00Z"/>
  <w16cex:commentExtensible w16cex:durableId="22FAC157" w16cex:dateUtc="2020-09-03T05:11:00Z"/>
  <w16cex:commentExtensible w16cex:durableId="22FAC193" w16cex:dateUtc="2020-09-03T05:12:00Z"/>
  <w16cex:commentExtensible w16cex:durableId="22FAC1AE" w16cex:dateUtc="2020-09-03T05:13:00Z"/>
  <w16cex:commentExtensible w16cex:durableId="22FAC1D9" w16cex:dateUtc="2020-09-03T05:14:00Z"/>
  <w16cex:commentExtensible w16cex:durableId="22FAC243" w16cex:dateUtc="2020-09-03T05:15:00Z"/>
  <w16cex:commentExtensible w16cex:durableId="22FAC28B" w16cex:dateUtc="2020-09-03T05:16:00Z"/>
  <w16cex:commentExtensible w16cex:durableId="22FAC407" w16cex:dateUtc="2020-09-03T05:23:00Z"/>
  <w16cex:commentExtensible w16cex:durableId="22FAC49F" w16cex:dateUtc="2020-09-03T05:25:00Z"/>
  <w16cex:commentExtensible w16cex:durableId="22FAC439" w16cex:dateUtc="2020-09-03T05:24:00Z"/>
  <w16cex:commentExtensible w16cex:durableId="22FAC496" w16cex:dateUtc="2020-09-03T05:25:00Z"/>
  <w16cex:commentExtensible w16cex:durableId="22FAC4F1" w16cex:dateUtc="2020-09-03T05:27:00Z"/>
  <w16cex:commentExtensible w16cex:durableId="22FAC672" w16cex:dateUtc="2020-09-03T05:33:00Z"/>
  <w16cex:commentExtensible w16cex:durableId="22FAC699" w16cex:dateUtc="2020-09-03T05:34:00Z"/>
  <w16cex:commentExtensible w16cex:durableId="22FAC89C" w16cex:dateUtc="2020-09-03T05:42:00Z"/>
  <w16cex:commentExtensible w16cex:durableId="22FAC8BB" w16cex:dateUtc="2020-09-03T05:43:00Z"/>
  <w16cex:commentExtensible w16cex:durableId="22FAC8B4" w16cex:dateUtc="2020-09-03T05:43:00Z"/>
  <w16cex:commentExtensible w16cex:durableId="22FAC8F7" w16cex:dateUtc="2020-09-03T05:44:00Z"/>
  <w16cex:commentExtensible w16cex:durableId="22FAC92C" w16cex:dateUtc="2020-09-03T05:45:00Z"/>
  <w16cex:commentExtensible w16cex:durableId="22FAC99C" w16cex:dateUtc="2020-09-03T05:47:00Z"/>
  <w16cex:commentExtensible w16cex:durableId="22FACA38" w16cex:dateUtc="2020-09-03T05:49:00Z"/>
  <w16cex:commentExtensible w16cex:durableId="22FACAF5" w16cex:dateUtc="2020-09-03T0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ABB67E9" w16cid:durableId="22FABF35"/>
  <w16cid:commentId w16cid:paraId="23C366FE" w16cid:durableId="22FAC62A"/>
  <w16cid:commentId w16cid:paraId="5145C2CB" w16cid:durableId="22268833"/>
  <w16cid:commentId w16cid:paraId="2DFB5788" w16cid:durableId="22FAC006"/>
  <w16cid:commentId w16cid:paraId="248D9F0E" w16cid:durableId="22FABBD8"/>
  <w16cid:commentId w16cid:paraId="1A39A647" w16cid:durableId="22FABD5C"/>
  <w16cid:commentId w16cid:paraId="207B5C50" w16cid:durableId="222689D3"/>
  <w16cid:commentId w16cid:paraId="7E09AD09" w16cid:durableId="2227D2C1"/>
  <w16cid:commentId w16cid:paraId="794ED34B" w16cid:durableId="22FAC157"/>
  <w16cid:commentId w16cid:paraId="2A87EA41" w16cid:durableId="22FAC193"/>
  <w16cid:commentId w16cid:paraId="3E9D8487" w16cid:durableId="22FAC1AE"/>
  <w16cid:commentId w16cid:paraId="55BF4580" w16cid:durableId="22FAC1D9"/>
  <w16cid:commentId w16cid:paraId="237A0EC3" w16cid:durableId="22FAC243"/>
  <w16cid:commentId w16cid:paraId="1DA5A54B" w16cid:durableId="22FAC28B"/>
  <w16cid:commentId w16cid:paraId="2D692E27" w16cid:durableId="22FAC407"/>
  <w16cid:commentId w16cid:paraId="7287D434" w16cid:durableId="22FAC49F"/>
  <w16cid:commentId w16cid:paraId="3DDE0690" w16cid:durableId="22FAC439"/>
  <w16cid:commentId w16cid:paraId="2CCC153E" w16cid:durableId="22FAC496"/>
  <w16cid:commentId w16cid:paraId="1107EE57" w16cid:durableId="22FAC4F1"/>
  <w16cid:commentId w16cid:paraId="34E7B590" w16cid:durableId="22FAC672"/>
  <w16cid:commentId w16cid:paraId="60708E6A" w16cid:durableId="22FAC699"/>
  <w16cid:commentId w16cid:paraId="5B8B6BAF" w16cid:durableId="22F9CBB1"/>
  <w16cid:commentId w16cid:paraId="602F35CB" w16cid:durableId="22FAC89C"/>
  <w16cid:commentId w16cid:paraId="0D78BA7B" w16cid:durableId="22FAC8BB"/>
  <w16cid:commentId w16cid:paraId="0984F84A" w16cid:durableId="22FAC8B4"/>
  <w16cid:commentId w16cid:paraId="0FC4EDF0" w16cid:durableId="22FAC8F7"/>
  <w16cid:commentId w16cid:paraId="39437BBD" w16cid:durableId="22FAC92C"/>
  <w16cid:commentId w16cid:paraId="5B8A4C9F" w16cid:durableId="22F9CF4B"/>
  <w16cid:commentId w16cid:paraId="1EAB5C2C" w16cid:durableId="22FAC99C"/>
  <w16cid:commentId w16cid:paraId="6F31961F" w16cid:durableId="22FACA38"/>
  <w16cid:commentId w16cid:paraId="01661672" w16cid:durableId="22FACA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834486" w14:textId="77777777" w:rsidR="001910EB" w:rsidRDefault="001910EB" w:rsidP="00FC4D88">
      <w:r>
        <w:separator/>
      </w:r>
    </w:p>
  </w:endnote>
  <w:endnote w:type="continuationSeparator" w:id="0">
    <w:p w14:paraId="28CCAFB7" w14:textId="77777777" w:rsidR="001910EB" w:rsidRDefault="001910EB" w:rsidP="00FC4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219" w:author="Chen Li" w:date="2020-09-03T01:40:00Z"/>
  <w:sdt>
    <w:sdtPr>
      <w:id w:val="939879770"/>
      <w:docPartObj>
        <w:docPartGallery w:val="Page Numbers (Bottom of Page)"/>
        <w:docPartUnique/>
      </w:docPartObj>
    </w:sdtPr>
    <w:sdtEndPr>
      <w:rPr>
        <w:noProof/>
      </w:rPr>
    </w:sdtEndPr>
    <w:sdtContent>
      <w:customXmlInsRangeEnd w:id="219"/>
      <w:p w14:paraId="7DDFF1DB" w14:textId="42597C35" w:rsidR="00FC4D88" w:rsidRDefault="00FC4D88">
        <w:pPr>
          <w:pStyle w:val="Footer"/>
          <w:jc w:val="center"/>
          <w:rPr>
            <w:ins w:id="220" w:author="Chen Li" w:date="2020-09-03T01:40:00Z"/>
          </w:rPr>
        </w:pPr>
        <w:ins w:id="221" w:author="Chen Li" w:date="2020-09-03T01:40:00Z">
          <w:r>
            <w:fldChar w:fldCharType="begin"/>
          </w:r>
          <w:r>
            <w:instrText xml:space="preserve"> PAGE   \* MERGEFORMAT </w:instrText>
          </w:r>
          <w:r>
            <w:fldChar w:fldCharType="separate"/>
          </w:r>
          <w:r>
            <w:rPr>
              <w:noProof/>
            </w:rPr>
            <w:t>2</w:t>
          </w:r>
          <w:r>
            <w:rPr>
              <w:noProof/>
            </w:rPr>
            <w:fldChar w:fldCharType="end"/>
          </w:r>
        </w:ins>
      </w:p>
      <w:customXmlInsRangeStart w:id="222" w:author="Chen Li" w:date="2020-09-03T01:40:00Z"/>
    </w:sdtContent>
  </w:sdt>
  <w:customXmlInsRangeEnd w:id="222"/>
  <w:p w14:paraId="1B505E37" w14:textId="77777777" w:rsidR="00FC4D88" w:rsidRDefault="00FC4D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66C95" w14:textId="77777777" w:rsidR="001910EB" w:rsidRDefault="001910EB" w:rsidP="00FC4D88">
      <w:r>
        <w:separator/>
      </w:r>
    </w:p>
  </w:footnote>
  <w:footnote w:type="continuationSeparator" w:id="0">
    <w:p w14:paraId="66AFA674" w14:textId="77777777" w:rsidR="001910EB" w:rsidRDefault="001910EB" w:rsidP="00FC4D8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en Li">
    <w15:presenceInfo w15:providerId="Windows Live" w15:userId="df941c6e8a208570"/>
  </w15:person>
  <w15:person w15:author="Andrew Gordus">
    <w15:presenceInfo w15:providerId="AD" w15:userId="S::agordus1@jh.edu::7840e7e5-dd17-4759-b1bf-422f579715c6"/>
  </w15:person>
  <w15:person w15:author="Hsin-Yi Hung">
    <w15:presenceInfo w15:providerId="AD" w15:userId="S::hhung6@jh.edu::ba6d279d-0671-4057-88f1-b7cb7c78a4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1BE"/>
    <w:rsid w:val="000972C6"/>
    <w:rsid w:val="000C4160"/>
    <w:rsid w:val="0011442B"/>
    <w:rsid w:val="001910EB"/>
    <w:rsid w:val="001C193D"/>
    <w:rsid w:val="001F3A96"/>
    <w:rsid w:val="00252D2D"/>
    <w:rsid w:val="00285718"/>
    <w:rsid w:val="002A1C68"/>
    <w:rsid w:val="002B588E"/>
    <w:rsid w:val="002C5689"/>
    <w:rsid w:val="002E1897"/>
    <w:rsid w:val="002E4A0D"/>
    <w:rsid w:val="00334D86"/>
    <w:rsid w:val="00412A95"/>
    <w:rsid w:val="00413A04"/>
    <w:rsid w:val="00425CDC"/>
    <w:rsid w:val="004511A2"/>
    <w:rsid w:val="00461FAF"/>
    <w:rsid w:val="004941B5"/>
    <w:rsid w:val="00497274"/>
    <w:rsid w:val="004A6AD9"/>
    <w:rsid w:val="004B14F8"/>
    <w:rsid w:val="004E656E"/>
    <w:rsid w:val="005357C3"/>
    <w:rsid w:val="00541327"/>
    <w:rsid w:val="00542197"/>
    <w:rsid w:val="00561AFB"/>
    <w:rsid w:val="00567A76"/>
    <w:rsid w:val="005C0130"/>
    <w:rsid w:val="006305E7"/>
    <w:rsid w:val="006706C3"/>
    <w:rsid w:val="0072760C"/>
    <w:rsid w:val="00740C15"/>
    <w:rsid w:val="007942B8"/>
    <w:rsid w:val="00794390"/>
    <w:rsid w:val="00810EE0"/>
    <w:rsid w:val="008201D1"/>
    <w:rsid w:val="008E4A70"/>
    <w:rsid w:val="008F0CAA"/>
    <w:rsid w:val="00914E4E"/>
    <w:rsid w:val="009338E0"/>
    <w:rsid w:val="0093612D"/>
    <w:rsid w:val="0096616E"/>
    <w:rsid w:val="009C013C"/>
    <w:rsid w:val="00A07C68"/>
    <w:rsid w:val="00A14B6D"/>
    <w:rsid w:val="00AC7154"/>
    <w:rsid w:val="00AE72D6"/>
    <w:rsid w:val="00B22A58"/>
    <w:rsid w:val="00B36296"/>
    <w:rsid w:val="00B7652A"/>
    <w:rsid w:val="00BB3754"/>
    <w:rsid w:val="00BC465C"/>
    <w:rsid w:val="00C640B8"/>
    <w:rsid w:val="00C9724C"/>
    <w:rsid w:val="00CA4A49"/>
    <w:rsid w:val="00CA6C24"/>
    <w:rsid w:val="00CE49F0"/>
    <w:rsid w:val="00CF0071"/>
    <w:rsid w:val="00D36936"/>
    <w:rsid w:val="00D52A7B"/>
    <w:rsid w:val="00DC7B10"/>
    <w:rsid w:val="00DE2C2A"/>
    <w:rsid w:val="00E271BE"/>
    <w:rsid w:val="00E450C2"/>
    <w:rsid w:val="00E71DC4"/>
    <w:rsid w:val="00EC7A32"/>
    <w:rsid w:val="00ED0BA8"/>
    <w:rsid w:val="00EE29D9"/>
    <w:rsid w:val="00F14F14"/>
    <w:rsid w:val="00F31593"/>
    <w:rsid w:val="00F50F48"/>
    <w:rsid w:val="00F51E23"/>
    <w:rsid w:val="00F62CC0"/>
    <w:rsid w:val="00F742B8"/>
    <w:rsid w:val="00F94822"/>
    <w:rsid w:val="00FA09DC"/>
    <w:rsid w:val="00FC4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96F3D"/>
  <w15:chartTrackingRefBased/>
  <w15:docId w15:val="{0A3F2F49-0B00-6B4B-8528-07418A7C3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4F1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14F14"/>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36296"/>
    <w:rPr>
      <w:sz w:val="16"/>
      <w:szCs w:val="16"/>
    </w:rPr>
  </w:style>
  <w:style w:type="paragraph" w:styleId="CommentText">
    <w:name w:val="annotation text"/>
    <w:basedOn w:val="Normal"/>
    <w:link w:val="CommentTextChar"/>
    <w:uiPriority w:val="99"/>
    <w:semiHidden/>
    <w:unhideWhenUsed/>
    <w:rsid w:val="00B36296"/>
    <w:rPr>
      <w:sz w:val="20"/>
      <w:szCs w:val="20"/>
    </w:rPr>
  </w:style>
  <w:style w:type="character" w:customStyle="1" w:styleId="CommentTextChar">
    <w:name w:val="Comment Text Char"/>
    <w:basedOn w:val="DefaultParagraphFont"/>
    <w:link w:val="CommentText"/>
    <w:uiPriority w:val="99"/>
    <w:semiHidden/>
    <w:rsid w:val="00B36296"/>
    <w:rPr>
      <w:sz w:val="20"/>
      <w:szCs w:val="20"/>
    </w:rPr>
  </w:style>
  <w:style w:type="paragraph" w:styleId="CommentSubject">
    <w:name w:val="annotation subject"/>
    <w:basedOn w:val="CommentText"/>
    <w:next w:val="CommentText"/>
    <w:link w:val="CommentSubjectChar"/>
    <w:uiPriority w:val="99"/>
    <w:semiHidden/>
    <w:unhideWhenUsed/>
    <w:rsid w:val="00B36296"/>
    <w:rPr>
      <w:b/>
      <w:bCs/>
    </w:rPr>
  </w:style>
  <w:style w:type="character" w:customStyle="1" w:styleId="CommentSubjectChar">
    <w:name w:val="Comment Subject Char"/>
    <w:basedOn w:val="CommentTextChar"/>
    <w:link w:val="CommentSubject"/>
    <w:uiPriority w:val="99"/>
    <w:semiHidden/>
    <w:rsid w:val="00B36296"/>
    <w:rPr>
      <w:b/>
      <w:bCs/>
      <w:sz w:val="20"/>
      <w:szCs w:val="20"/>
    </w:rPr>
  </w:style>
  <w:style w:type="paragraph" w:styleId="Header">
    <w:name w:val="header"/>
    <w:basedOn w:val="Normal"/>
    <w:link w:val="HeaderChar"/>
    <w:uiPriority w:val="99"/>
    <w:unhideWhenUsed/>
    <w:rsid w:val="00FC4D88"/>
    <w:pPr>
      <w:tabs>
        <w:tab w:val="center" w:pos="4320"/>
        <w:tab w:val="right" w:pos="8640"/>
      </w:tabs>
    </w:pPr>
  </w:style>
  <w:style w:type="character" w:customStyle="1" w:styleId="HeaderChar">
    <w:name w:val="Header Char"/>
    <w:basedOn w:val="DefaultParagraphFont"/>
    <w:link w:val="Header"/>
    <w:uiPriority w:val="99"/>
    <w:rsid w:val="00FC4D88"/>
  </w:style>
  <w:style w:type="paragraph" w:styleId="Footer">
    <w:name w:val="footer"/>
    <w:basedOn w:val="Normal"/>
    <w:link w:val="FooterChar"/>
    <w:uiPriority w:val="99"/>
    <w:unhideWhenUsed/>
    <w:rsid w:val="00FC4D88"/>
    <w:pPr>
      <w:tabs>
        <w:tab w:val="center" w:pos="4320"/>
        <w:tab w:val="right" w:pos="8640"/>
      </w:tabs>
    </w:pPr>
  </w:style>
  <w:style w:type="character" w:customStyle="1" w:styleId="FooterChar">
    <w:name w:val="Footer Char"/>
    <w:basedOn w:val="DefaultParagraphFont"/>
    <w:link w:val="Footer"/>
    <w:uiPriority w:val="99"/>
    <w:rsid w:val="00FC4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3820140">
      <w:bodyDiv w:val="1"/>
      <w:marLeft w:val="0"/>
      <w:marRight w:val="0"/>
      <w:marTop w:val="0"/>
      <w:marBottom w:val="0"/>
      <w:divBdr>
        <w:top w:val="none" w:sz="0" w:space="0" w:color="auto"/>
        <w:left w:val="none" w:sz="0" w:space="0" w:color="auto"/>
        <w:bottom w:val="none" w:sz="0" w:space="0" w:color="auto"/>
        <w:right w:val="none" w:sz="0" w:space="0" w:color="auto"/>
      </w:divBdr>
      <w:divsChild>
        <w:div w:id="1391805513">
          <w:marLeft w:val="0"/>
          <w:marRight w:val="0"/>
          <w:marTop w:val="0"/>
          <w:marBottom w:val="0"/>
          <w:divBdr>
            <w:top w:val="none" w:sz="0" w:space="0" w:color="auto"/>
            <w:left w:val="none" w:sz="0" w:space="0" w:color="auto"/>
            <w:bottom w:val="none" w:sz="0" w:space="0" w:color="auto"/>
            <w:right w:val="none" w:sz="0" w:space="0" w:color="auto"/>
          </w:divBdr>
        </w:div>
        <w:div w:id="1066033030">
          <w:marLeft w:val="0"/>
          <w:marRight w:val="0"/>
          <w:marTop w:val="0"/>
          <w:marBottom w:val="0"/>
          <w:divBdr>
            <w:top w:val="none" w:sz="0" w:space="0" w:color="auto"/>
            <w:left w:val="none" w:sz="0" w:space="0" w:color="auto"/>
            <w:bottom w:val="none" w:sz="0" w:space="0" w:color="auto"/>
            <w:right w:val="none" w:sz="0" w:space="0" w:color="auto"/>
          </w:divBdr>
        </w:div>
      </w:divsChild>
    </w:div>
    <w:div w:id="157373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1673</Words>
  <Characters>9539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Gordus</dc:creator>
  <cp:keywords/>
  <dc:description/>
  <cp:lastModifiedBy>Hsin-Yi Hung</cp:lastModifiedBy>
  <cp:revision>45</cp:revision>
  <dcterms:created xsi:type="dcterms:W3CDTF">2020-08-28T17:22:00Z</dcterms:created>
  <dcterms:modified xsi:type="dcterms:W3CDTF">2020-09-23T13:16:00Z</dcterms:modified>
</cp:coreProperties>
</file>